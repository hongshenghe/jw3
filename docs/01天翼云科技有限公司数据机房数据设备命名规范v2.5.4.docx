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>
      <w:pPr>
        <w:spacing w:before="17" w:line="220" w:lineRule="exact"/>
        <w:rPr>
          <w:rFonts w:ascii="Times New Roman" w:hAnsi="Times New Roman" w:cs="Times New Roman"/>
        </w:rPr>
      </w:pPr>
    </w:p>
    <w:p>
      <w:pPr>
        <w:pStyle w:val="16"/>
        <w:tabs>
          <w:tab w:val="left" w:pos="6946"/>
        </w:tabs>
        <w:ind w:left="1824" w:leftChars="774" w:right="1599" w:rightChars="727" w:hanging="121" w:hangingChars="43"/>
        <w:rPr>
          <w:rFonts w:ascii="Times New Roman" w:hAnsi="Times New Roman" w:cs="Times New Roman"/>
          <w:sz w:val="28"/>
          <w:lang w:eastAsia="zh-CN"/>
        </w:rPr>
      </w:pPr>
      <w:bookmarkStart w:id="0" w:name="_Toc29158"/>
      <w:bookmarkStart w:id="1" w:name="_Toc424909637"/>
      <w:r>
        <w:rPr>
          <w:rFonts w:hint="eastAsia" w:ascii="Times New Roman" w:hAnsi="Times New Roman" w:cs="Times New Roman"/>
          <w:sz w:val="28"/>
          <w:lang w:eastAsia="zh-CN"/>
        </w:rPr>
        <w:t>天翼云科技有限公司</w:t>
      </w:r>
      <w:bookmarkEnd w:id="0"/>
    </w:p>
    <w:p>
      <w:pPr>
        <w:pStyle w:val="16"/>
        <w:tabs>
          <w:tab w:val="left" w:pos="6946"/>
        </w:tabs>
        <w:ind w:left="1824" w:leftChars="774" w:right="1599" w:rightChars="727" w:hanging="121" w:hangingChars="43"/>
        <w:rPr>
          <w:rFonts w:ascii="Times New Roman" w:hAnsi="Times New Roman" w:cs="Times New Roman"/>
          <w:lang w:eastAsia="zh-CN"/>
        </w:rPr>
      </w:pPr>
      <w:bookmarkStart w:id="2" w:name="_Toc5982"/>
      <w:r>
        <w:rPr>
          <w:rFonts w:hint="eastAsia" w:ascii="Times New Roman" w:hAnsi="Times New Roman" w:cs="Times New Roman"/>
          <w:sz w:val="28"/>
          <w:lang w:eastAsia="zh-CN"/>
        </w:rPr>
        <w:t>数据机房设备命名规范v2.5.</w:t>
      </w:r>
      <w:bookmarkEnd w:id="1"/>
      <w:r>
        <w:rPr>
          <w:rFonts w:hint="eastAsia" w:ascii="Times New Roman" w:hAnsi="Times New Roman" w:cs="Times New Roman"/>
          <w:sz w:val="28"/>
          <w:lang w:val="en-US" w:eastAsia="zh-CN"/>
        </w:rPr>
        <w:t>4</w:t>
      </w:r>
      <w:bookmarkEnd w:id="2"/>
    </w:p>
    <w:p>
      <w:pPr>
        <w:spacing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before="7"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lang w:eastAsia="zh-CN"/>
        </w:rPr>
      </w:pPr>
      <w:r>
        <w:rPr>
          <w:rFonts w:hint="eastAsia" w:ascii="Times New Roman" w:hAnsi="Times New Roman" w:cs="Times New Roman"/>
          <w:b/>
          <w:sz w:val="28"/>
          <w:lang w:eastAsia="zh-CN"/>
        </w:rPr>
        <w:t>天翼云科技有限公司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lang w:eastAsia="zh-CN"/>
        </w:rPr>
      </w:pPr>
      <w:r>
        <w:rPr>
          <w:rFonts w:hint="eastAsia" w:ascii="Times New Roman" w:hAnsi="Times New Roman" w:cs="Times New Roman"/>
          <w:b/>
          <w:sz w:val="28"/>
          <w:lang w:eastAsia="zh-CN"/>
        </w:rPr>
        <w:t>云网运营部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lang w:eastAsia="zh-CN"/>
        </w:rPr>
      </w:pPr>
      <w:r>
        <w:rPr>
          <w:rFonts w:ascii="Times New Roman" w:hAnsi="Times New Roman" w:cs="Times New Roman"/>
          <w:b/>
          <w:sz w:val="28"/>
          <w:lang w:eastAsia="zh-CN"/>
        </w:rPr>
        <w:t>20</w:t>
      </w:r>
      <w:r>
        <w:rPr>
          <w:rFonts w:hint="eastAsia" w:ascii="Times New Roman" w:hAnsi="Times New Roman" w:cs="Times New Roman"/>
          <w:b/>
          <w:sz w:val="28"/>
          <w:lang w:eastAsia="zh-CN"/>
        </w:rPr>
        <w:t>22年</w:t>
      </w:r>
      <w:ins w:id="0" w:author="kang [2]" w:date="2022-10-28T11:03:20Z">
        <w:r>
          <w:rPr>
            <w:rFonts w:hint="eastAsia" w:ascii="Times New Roman" w:hAnsi="Times New Roman" w:cs="Times New Roman"/>
            <w:b/>
            <w:sz w:val="28"/>
            <w:lang w:val="en-US" w:eastAsia="zh-CN"/>
          </w:rPr>
          <w:t>1</w:t>
        </w:r>
      </w:ins>
      <w:ins w:id="1" w:author="kang [2]" w:date="2022-10-28T11:03:21Z">
        <w:r>
          <w:rPr>
            <w:rFonts w:hint="eastAsia" w:ascii="Times New Roman" w:hAnsi="Times New Roman" w:cs="Times New Roman"/>
            <w:b/>
            <w:sz w:val="28"/>
            <w:lang w:val="en-US" w:eastAsia="zh-CN"/>
          </w:rPr>
          <w:t>0</w:t>
        </w:r>
      </w:ins>
      <w:r>
        <w:rPr>
          <w:rFonts w:hint="eastAsia" w:ascii="Times New Roman" w:hAnsi="Times New Roman" w:cs="Times New Roman"/>
          <w:b/>
          <w:sz w:val="28"/>
          <w:lang w:eastAsia="zh-CN"/>
        </w:rPr>
        <w:t>月</w:t>
      </w:r>
    </w:p>
    <w:p>
      <w:pPr>
        <w:jc w:val="center"/>
        <w:rPr>
          <w:rFonts w:ascii="Times New Roman" w:hAnsi="Times New Roman" w:eastAsia="宋体" w:cs="Times New Roman"/>
          <w:sz w:val="28"/>
          <w:szCs w:val="28"/>
          <w:lang w:eastAsia="zh-CN"/>
        </w:rPr>
        <w:sectPr>
          <w:type w:val="continuous"/>
          <w:pgSz w:w="11907" w:h="16840"/>
          <w:pgMar w:top="1560" w:right="1680" w:bottom="280" w:left="1680" w:header="720" w:footer="720" w:gutter="0"/>
          <w:cols w:space="720" w:num="1"/>
        </w:sectPr>
      </w:pPr>
    </w:p>
    <w:p>
      <w:pPr>
        <w:pStyle w:val="2"/>
        <w:jc w:val="center"/>
        <w:rPr>
          <w:rFonts w:ascii="Times New Roman" w:hAnsi="Times New Roman" w:cs="Times New Roman"/>
          <w:lang w:eastAsia="zh-CN"/>
        </w:rPr>
      </w:pPr>
      <w:bookmarkStart w:id="3" w:name="_Toc752"/>
      <w:r>
        <w:rPr>
          <w:rFonts w:hint="eastAsia" w:ascii="Times New Roman" w:hAnsi="Times New Roman" w:cs="Times New Roman"/>
          <w:lang w:eastAsia="zh-CN"/>
        </w:rPr>
        <w:t>目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录</w:t>
      </w:r>
      <w:bookmarkEnd w:id="3"/>
    </w:p>
    <w:sdt>
      <w:sdtPr>
        <w:rPr>
          <w:rFonts w:ascii="Times New Roman" w:hAnsi="Times New Roman" w:cs="Times New Roman" w:eastAsiaTheme="minorEastAsia"/>
          <w:b w:val="0"/>
          <w:bCs w:val="0"/>
          <w:color w:val="auto"/>
          <w:sz w:val="22"/>
          <w:szCs w:val="22"/>
          <w:lang w:val="zh-CN" w:eastAsia="en-US"/>
        </w:rPr>
        <w:id w:val="143647385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b w:val="0"/>
          <w:bCs w:val="0"/>
          <w:color w:val="auto"/>
          <w:sz w:val="22"/>
          <w:szCs w:val="22"/>
          <w:lang w:val="zh-CN" w:eastAsia="en-US"/>
        </w:rPr>
      </w:sdtEndPr>
      <w:sdtContent>
        <w:p>
          <w:pPr>
            <w:pStyle w:val="27"/>
            <w:rPr>
              <w:rFonts w:ascii="Times New Roman" w:hAnsi="Times New Roman" w:cs="Times New Roman"/>
            </w:rPr>
          </w:pPr>
          <w:r>
            <w:rPr>
              <w:rFonts w:hint="eastAsia" w:ascii="Times New Roman" w:hAnsi="Times New Roman" w:cs="Times New Roman"/>
              <w:lang w:val="zh-CN"/>
            </w:rPr>
            <w:t>目录</w:t>
          </w:r>
        </w:p>
        <w:p>
          <w:pPr>
            <w:pStyle w:val="14"/>
            <w:tabs>
              <w:tab w:val="right" w:leader="dot" w:pos="8537"/>
            </w:tabs>
            <w:rPr>
              <w:rFonts w:ascii="Times New Roman" w:hAnsi="Times New Roman" w:cs="Times New Roman" w:eastAsiaTheme="minorEastAsia"/>
              <w:b/>
              <w:bCs/>
              <w:sz w:val="22"/>
              <w:szCs w:val="22"/>
              <w:lang w:val="zh-CN" w:eastAsia="zh-CN" w:bidi="ar-SA"/>
            </w:rPr>
          </w:pPr>
          <w:r>
            <w:fldChar w:fldCharType="begin"/>
          </w:r>
          <w:r>
            <w:instrText xml:space="preserve"> HYPERLINK \l "_Toc424909637" </w:instrText>
          </w:r>
          <w:r>
            <w:fldChar w:fldCharType="separate"/>
          </w:r>
          <w:r>
            <w:rPr>
              <w:rFonts w:hint="eastAsia"/>
              <w:lang w:eastAsia="zh-CN"/>
            </w:rPr>
            <w:t>天翼云科技有限</w:t>
          </w:r>
          <w:r>
            <w:rPr>
              <w:rStyle w:val="20"/>
              <w:rFonts w:hint="eastAsia" w:ascii="Times New Roman" w:hAnsi="Times New Roman" w:cs="Times New Roman"/>
              <w:lang w:eastAsia="zh-CN"/>
            </w:rPr>
            <w:t>公司数据机房设备命</w:t>
          </w:r>
          <w:r>
            <w:rPr>
              <w:rStyle w:val="20"/>
              <w:rFonts w:hint="eastAsia" w:ascii="Times New Roman" w:hAnsi="Times New Roman" w:cs="Times New Roman"/>
              <w:spacing w:val="3"/>
              <w:lang w:eastAsia="zh-CN"/>
            </w:rPr>
            <w:t>名</w:t>
          </w:r>
          <w:r>
            <w:rPr>
              <w:rStyle w:val="20"/>
              <w:rFonts w:hint="eastAsia" w:ascii="Times New Roman" w:hAnsi="Times New Roman" w:cs="Times New Roman"/>
              <w:lang w:eastAsia="zh-CN"/>
            </w:rPr>
            <w:t>规范</w:t>
          </w:r>
          <w:r>
            <w:rPr>
              <w:rStyle w:val="20"/>
              <w:rFonts w:ascii="Times New Roman" w:hAnsi="Times New Roman" w:cs="Times New Roman"/>
              <w:spacing w:val="3"/>
              <w:lang w:eastAsia="zh-CN"/>
            </w:rPr>
            <w:t>v</w:t>
          </w:r>
          <w:r>
            <w:rPr>
              <w:rStyle w:val="20"/>
              <w:rFonts w:ascii="Times New Roman" w:hAnsi="Times New Roman" w:cs="Times New Roman"/>
              <w:lang w:eastAsia="zh-CN"/>
            </w:rPr>
            <w:t>2</w:t>
          </w:r>
          <w:r>
            <w:rPr>
              <w:rStyle w:val="20"/>
              <w:rFonts w:ascii="Times New Roman" w:hAnsi="Times New Roman" w:cs="Times New Roman"/>
              <w:spacing w:val="5"/>
              <w:lang w:eastAsia="zh-CN"/>
            </w:rPr>
            <w:t>.</w:t>
          </w:r>
          <w:r>
            <w:rPr>
              <w:rStyle w:val="20"/>
              <w:rFonts w:hint="eastAsia" w:ascii="Times New Roman" w:hAnsi="Times New Roman" w:cs="Times New Roman"/>
              <w:lang w:eastAsia="zh-CN"/>
            </w:rPr>
            <w:t>5</w:t>
          </w:r>
          <w:r>
            <w:rPr>
              <w:rStyle w:val="20"/>
              <w:rFonts w:ascii="Times New Roman" w:hAnsi="Times New Roman" w:cs="Times New Roman"/>
              <w:lang w:eastAsia="zh-CN"/>
            </w:rPr>
            <w:t>.</w:t>
          </w:r>
          <w:r>
            <w:rPr>
              <w:rStyle w:val="20"/>
              <w:rFonts w:hint="eastAsia" w:ascii="Times New Roman" w:hAnsi="Times New Roman" w:cs="Times New Roman"/>
              <w:lang w:val="en-US" w:eastAsia="zh-CN"/>
            </w:rPr>
            <w:t>4</w:t>
          </w:r>
          <w:r>
            <w:rPr>
              <w:rFonts w:ascii="Times New Roman" w:hAnsi="Times New Roman" w:cs="Times New Roman"/>
              <w:lang w:eastAsia="zh-C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  <w:lang w:eastAsia="zh-CN"/>
            </w:rPr>
            <w:instrText xml:space="preserve"> PAGEREF _Toc424909637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lang w:eastAsia="zh-CN"/>
            </w:rPr>
            <w:t>1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  <w:lang w:eastAsia="zh-C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</w:p>
        <w:p>
          <w:pPr>
            <w:pStyle w:val="14"/>
            <w:tabs>
              <w:tab w:val="right" w:leader="dot" w:pos="8547"/>
            </w:tabs>
          </w:pPr>
          <w:r>
            <w:rPr>
              <w:rFonts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ascii="Times New Roman" w:hAnsi="Times New Roman" w:cs="Times New Roman"/>
              <w:bCs/>
              <w:lang w:val="zh-CN"/>
            </w:rPr>
            <w:instrText xml:space="preserve"> HYPERLINK \l _Toc29158 </w:instrText>
          </w:r>
          <w:r>
            <w:rPr>
              <w:rFonts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 w:cs="Times New Roman"/>
              <w:lang w:eastAsia="zh-CN"/>
            </w:rPr>
            <w:t>天翼云科技有限公司</w:t>
          </w:r>
          <w:r>
            <w:tab/>
          </w:r>
          <w:r>
            <w:fldChar w:fldCharType="begin"/>
          </w:r>
          <w:r>
            <w:instrText xml:space="preserve"> PAGEREF _Toc29158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547"/>
            </w:tabs>
          </w:pPr>
          <w:r>
            <w:rPr>
              <w:rFonts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ascii="Times New Roman" w:hAnsi="Times New Roman" w:cs="Times New Roman"/>
              <w:bCs/>
              <w:lang w:val="zh-CN"/>
            </w:rPr>
            <w:instrText xml:space="preserve"> HYPERLINK \l _Toc5982 </w:instrText>
          </w:r>
          <w:r>
            <w:rPr>
              <w:rFonts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 w:cs="Times New Roman"/>
              <w:lang w:eastAsia="zh-CN"/>
            </w:rPr>
            <w:t>数据机房设备命名规范v2.5.</w:t>
          </w:r>
          <w:r>
            <w:rPr>
              <w:rFonts w:hint="eastAsia" w:ascii="Times New Roman" w:hAnsi="Times New Roman" w:cs="Times New Roman"/>
              <w:lang w:val="en-US" w:eastAsia="zh-CN"/>
            </w:rPr>
            <w:t>4</w:t>
          </w:r>
          <w:r>
            <w:tab/>
          </w:r>
          <w:r>
            <w:fldChar w:fldCharType="begin"/>
          </w:r>
          <w:r>
            <w:instrText xml:space="preserve"> PAGEREF _Toc5982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pos="2400"/>
              <w:tab w:val="right" w:leader="dot" w:pos="8547"/>
            </w:tabs>
          </w:pPr>
          <w:r>
            <w:rPr>
              <w:rFonts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ascii="Times New Roman" w:hAnsi="Times New Roman" w:cs="Times New Roman"/>
              <w:bCs/>
              <w:lang w:val="zh-CN"/>
            </w:rPr>
            <w:instrText xml:space="preserve"> HYPERLINK \l _Toc752 </w:instrText>
          </w:r>
          <w:r>
            <w:rPr>
              <w:rFonts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 w:cs="Times New Roman"/>
              <w:lang w:eastAsia="zh-CN"/>
            </w:rPr>
            <w:t>目</w:t>
          </w:r>
          <w:r>
            <w:rPr>
              <w:rFonts w:ascii="Times New Roman" w:hAnsi="Times New Roman" w:cs="Times New Roman"/>
              <w:lang w:eastAsia="zh-CN"/>
            </w:rPr>
            <w:tab/>
          </w:r>
          <w:r>
            <w:rPr>
              <w:rFonts w:hint="eastAsia" w:ascii="Times New Roman" w:hAnsi="Times New Roman" w:cs="Times New Roman"/>
              <w:lang w:eastAsia="zh-CN"/>
            </w:rPr>
            <w:t>录</w:t>
          </w:r>
          <w:r>
            <w:tab/>
          </w:r>
          <w:r>
            <w:fldChar w:fldCharType="begin"/>
          </w:r>
          <w:r>
            <w:instrText xml:space="preserve"> PAGEREF _Toc752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547"/>
            </w:tabs>
          </w:pPr>
          <w:r>
            <w:rPr>
              <w:rFonts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ascii="Times New Roman" w:hAnsi="Times New Roman" w:cs="Times New Roman"/>
              <w:bCs/>
              <w:lang w:val="zh-CN"/>
            </w:rPr>
            <w:instrText xml:space="preserve"> HYPERLINK \l _Toc4538 </w:instrText>
          </w:r>
          <w:r>
            <w:rPr>
              <w:rFonts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eastAsia="Arial" w:cs="Times New Roman"/>
              <w:lang w:eastAsia="zh-CN"/>
            </w:rPr>
            <w:t>1</w:t>
          </w:r>
          <w:r>
            <w:rPr>
              <w:rFonts w:hint="eastAsia" w:eastAsia="宋体" w:cs="Times New Roman"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_Toc4538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547"/>
            </w:tabs>
          </w:pPr>
          <w:r>
            <w:rPr>
              <w:rFonts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ascii="Times New Roman" w:hAnsi="Times New Roman" w:cs="Times New Roman"/>
              <w:bCs/>
              <w:lang w:val="zh-CN"/>
            </w:rPr>
            <w:instrText xml:space="preserve"> HYPERLINK \l _Toc140 </w:instrText>
          </w:r>
          <w:r>
            <w:rPr>
              <w:rFonts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eastAsia="Arial" w:cs="Times New Roman"/>
              <w:lang w:eastAsia="zh-CN"/>
            </w:rPr>
            <w:t>1.1</w:t>
          </w:r>
          <w:r>
            <w:rPr>
              <w:rFonts w:hint="eastAsia" w:ascii="宋体" w:hAnsi="宋体" w:eastAsia="宋体" w:cs="宋体"/>
              <w:lang w:eastAsia="zh-CN"/>
            </w:rPr>
            <w:t>命名形式</w:t>
          </w:r>
          <w:r>
            <w:tab/>
          </w:r>
          <w:r>
            <w:fldChar w:fldCharType="begin"/>
          </w:r>
          <w:r>
            <w:instrText xml:space="preserve"> PAGEREF _Toc140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547"/>
            </w:tabs>
          </w:pPr>
          <w:r>
            <w:rPr>
              <w:rFonts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ascii="Times New Roman" w:hAnsi="Times New Roman" w:cs="Times New Roman"/>
              <w:bCs/>
              <w:lang w:val="zh-CN"/>
            </w:rPr>
            <w:instrText xml:space="preserve"> HYPERLINK \l _Toc29558 </w:instrText>
          </w:r>
          <w:r>
            <w:rPr>
              <w:rFonts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eastAsia="Arial" w:cs="Times New Roman"/>
              <w:lang w:eastAsia="zh-CN"/>
            </w:rPr>
            <w:t>1.2</w:t>
          </w:r>
          <w:r>
            <w:rPr>
              <w:rFonts w:hint="eastAsia" w:eastAsia="宋体" w:cs="Times New Roman"/>
              <w:lang w:eastAsia="zh-CN"/>
            </w:rPr>
            <w:t>命名原则</w:t>
          </w:r>
          <w:r>
            <w:tab/>
          </w:r>
          <w:r>
            <w:fldChar w:fldCharType="begin"/>
          </w:r>
          <w:r>
            <w:instrText xml:space="preserve"> PAGEREF _Toc29558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547"/>
            </w:tabs>
          </w:pPr>
          <w:r>
            <w:rPr>
              <w:rFonts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ascii="Times New Roman" w:hAnsi="Times New Roman" w:cs="Times New Roman"/>
              <w:bCs/>
              <w:lang w:val="zh-CN"/>
            </w:rPr>
            <w:instrText xml:space="preserve"> HYPERLINK \l _Toc27075 </w:instrText>
          </w:r>
          <w:r>
            <w:rPr>
              <w:rFonts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eastAsia="Arial" w:cs="Times New Roman"/>
              <w:lang w:eastAsia="zh-CN"/>
            </w:rPr>
            <w:t>1.3</w:t>
          </w:r>
          <w:r>
            <w:rPr>
              <w:rFonts w:hint="eastAsia" w:eastAsia="宋体" w:cs="Times New Roman"/>
              <w:lang w:eastAsia="zh-CN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_Toc27075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547"/>
            </w:tabs>
          </w:pPr>
          <w:r>
            <w:rPr>
              <w:rFonts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ascii="Times New Roman" w:hAnsi="Times New Roman" w:cs="Times New Roman"/>
              <w:bCs/>
              <w:lang w:val="zh-CN"/>
            </w:rPr>
            <w:instrText xml:space="preserve"> HYPERLINK \l _Toc12843 </w:instrText>
          </w:r>
          <w:r>
            <w:rPr>
              <w:rFonts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eastAsia="Arial" w:cs="Times New Roman"/>
              <w:lang w:eastAsia="zh-CN"/>
            </w:rPr>
            <w:t>1.4</w:t>
          </w:r>
          <w:r>
            <w:rPr>
              <w:rFonts w:hint="eastAsia" w:eastAsia="宋体" w:cs="Times New Roman"/>
              <w:lang w:eastAsia="zh-CN"/>
            </w:rPr>
            <w:t>字符集</w:t>
          </w:r>
          <w:r>
            <w:tab/>
          </w:r>
          <w:r>
            <w:fldChar w:fldCharType="begin"/>
          </w:r>
          <w:r>
            <w:instrText xml:space="preserve"> PAGEREF _Toc12843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547"/>
            </w:tabs>
          </w:pPr>
          <w:r>
            <w:rPr>
              <w:rFonts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ascii="Times New Roman" w:hAnsi="Times New Roman" w:cs="Times New Roman"/>
              <w:bCs/>
              <w:lang w:val="zh-CN"/>
            </w:rPr>
            <w:instrText xml:space="preserve"> HYPERLINK \l _Toc19898 </w:instrText>
          </w:r>
          <w:r>
            <w:rPr>
              <w:rFonts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eastAsia="Arial" w:cs="Times New Roman"/>
              <w:lang w:eastAsia="zh-CN"/>
            </w:rPr>
            <w:t>1.5</w:t>
          </w:r>
          <w:r>
            <w:rPr>
              <w:rFonts w:hint="eastAsia" w:eastAsia="宋体" w:cs="Times New Roman"/>
              <w:lang w:eastAsia="zh-CN"/>
            </w:rPr>
            <w:t>机房</w:t>
          </w:r>
          <w:r>
            <w:tab/>
          </w:r>
          <w:r>
            <w:fldChar w:fldCharType="begin"/>
          </w:r>
          <w:r>
            <w:instrText xml:space="preserve"> PAGEREF _Toc19898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547"/>
            </w:tabs>
          </w:pPr>
          <w:r>
            <w:rPr>
              <w:rFonts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ascii="Times New Roman" w:hAnsi="Times New Roman" w:cs="Times New Roman"/>
              <w:bCs/>
              <w:lang w:val="zh-CN"/>
            </w:rPr>
            <w:instrText xml:space="preserve"> HYPERLINK \l _Toc30889 </w:instrText>
          </w:r>
          <w:r>
            <w:rPr>
              <w:rFonts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ascii="Times New Roman" w:hAnsi="Times New Roman" w:eastAsia="Times New Roman" w:cs="Times New Roman"/>
              <w:lang w:eastAsia="zh-CN"/>
            </w:rPr>
            <w:t>2</w:t>
          </w:r>
          <w:r>
            <w:rPr>
              <w:rFonts w:hint="eastAsia" w:ascii="Times New Roman" w:hAnsi="Times New Roman" w:cs="Times New Roman"/>
              <w:lang w:eastAsia="zh-CN"/>
            </w:rPr>
            <w:t>物理资源</w:t>
          </w:r>
          <w:r>
            <w:tab/>
          </w:r>
          <w:r>
            <w:fldChar w:fldCharType="begin"/>
          </w:r>
          <w:r>
            <w:instrText xml:space="preserve"> PAGEREF _Toc30889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547"/>
            </w:tabs>
          </w:pPr>
          <w:r>
            <w:rPr>
              <w:rFonts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ascii="Times New Roman" w:hAnsi="Times New Roman" w:cs="Times New Roman"/>
              <w:bCs/>
              <w:lang w:val="zh-CN"/>
            </w:rPr>
            <w:instrText xml:space="preserve"> HYPERLINK \l _Toc11059 </w:instrText>
          </w:r>
          <w:r>
            <w:rPr>
              <w:rFonts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eastAsia="Arial" w:cs="Times New Roman"/>
              <w:lang w:eastAsia="zh-CN"/>
            </w:rPr>
            <w:t>2.1</w:t>
          </w:r>
          <w:r>
            <w:rPr>
              <w:rFonts w:hint="eastAsia" w:eastAsia="宋体" w:cs="Times New Roman"/>
              <w:lang w:eastAsia="zh-CN"/>
            </w:rPr>
            <w:t>机架</w:t>
          </w:r>
          <w:r>
            <w:tab/>
          </w:r>
          <w:r>
            <w:fldChar w:fldCharType="begin"/>
          </w:r>
          <w:r>
            <w:instrText xml:space="preserve"> PAGEREF _Toc11059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547"/>
            </w:tabs>
          </w:pPr>
          <w:r>
            <w:rPr>
              <w:rFonts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ascii="Times New Roman" w:hAnsi="Times New Roman" w:cs="Times New Roman"/>
              <w:bCs/>
              <w:lang w:val="zh-CN"/>
            </w:rPr>
            <w:instrText xml:space="preserve"> HYPERLINK \l _Toc13565 </w:instrText>
          </w:r>
          <w:r>
            <w:rPr>
              <w:rFonts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eastAsia="Arial" w:cs="Times New Roman"/>
              <w:lang w:eastAsia="zh-CN"/>
            </w:rPr>
            <w:t>2.2</w:t>
          </w:r>
          <w:r>
            <w:rPr>
              <w:rFonts w:hint="eastAsia" w:eastAsia="宋体" w:cs="Times New Roman"/>
              <w:lang w:eastAsia="zh-CN"/>
            </w:rPr>
            <w:t>数据中心设备命名</w:t>
          </w:r>
          <w:r>
            <w:tab/>
          </w:r>
          <w:r>
            <w:fldChar w:fldCharType="begin"/>
          </w:r>
          <w:r>
            <w:instrText xml:space="preserve"> PAGEREF _Toc13565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7"/>
            </w:tabs>
          </w:pPr>
          <w:r>
            <w:rPr>
              <w:rFonts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ascii="Times New Roman" w:hAnsi="Times New Roman" w:cs="Times New Roman"/>
              <w:bCs/>
              <w:lang w:val="zh-CN"/>
            </w:rPr>
            <w:instrText xml:space="preserve"> HYPERLINK \l _Toc16665 </w:instrText>
          </w:r>
          <w:r>
            <w:rPr>
              <w:rFonts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lang w:eastAsia="zh-CN"/>
            </w:rPr>
            <w:t>2.2</w:t>
          </w:r>
          <w:r>
            <w:rPr>
              <w:rFonts w:hint="eastAsia"/>
              <w:lang w:eastAsia="zh-CN"/>
            </w:rPr>
            <w:t>.1物理</w:t>
          </w:r>
          <w:r>
            <w:rPr>
              <w:lang w:eastAsia="zh-CN"/>
            </w:rPr>
            <w:t>设备</w:t>
          </w:r>
          <w:r>
            <w:rPr>
              <w:rFonts w:hint="eastAsia"/>
              <w:lang w:eastAsia="zh-CN"/>
            </w:rPr>
            <w:t>编码</w:t>
          </w:r>
          <w:r>
            <w:tab/>
          </w:r>
          <w:r>
            <w:fldChar w:fldCharType="begin"/>
          </w:r>
          <w:r>
            <w:instrText xml:space="preserve"> PAGEREF _Toc16665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7"/>
            </w:tabs>
          </w:pPr>
          <w:r>
            <w:rPr>
              <w:rFonts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ascii="Times New Roman" w:hAnsi="Times New Roman" w:cs="Times New Roman"/>
              <w:bCs/>
              <w:lang w:val="zh-CN"/>
            </w:rPr>
            <w:instrText xml:space="preserve"> HYPERLINK \l _Toc14154 </w:instrText>
          </w:r>
          <w:r>
            <w:rPr>
              <w:rFonts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lang w:eastAsia="zh-CN"/>
            </w:rPr>
            <w:t>2.2</w:t>
          </w:r>
          <w:r>
            <w:rPr>
              <w:rFonts w:hint="eastAsia"/>
              <w:lang w:eastAsia="zh-CN"/>
            </w:rPr>
            <w:t>.2逻辑设备编码</w:t>
          </w:r>
          <w:r>
            <w:rPr>
              <w:rFonts w:hint="eastAsia"/>
              <w:i/>
              <w:iCs/>
              <w:lang w:eastAsia="zh-CN"/>
            </w:rPr>
            <w:t>（网络设备Hostname/Sysname）</w:t>
          </w:r>
          <w:r>
            <w:tab/>
          </w:r>
          <w:r>
            <w:fldChar w:fldCharType="begin"/>
          </w:r>
          <w:r>
            <w:instrText xml:space="preserve"> PAGEREF _Toc14154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547"/>
            </w:tabs>
          </w:pPr>
          <w:r>
            <w:rPr>
              <w:rFonts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ascii="Times New Roman" w:hAnsi="Times New Roman" w:cs="Times New Roman"/>
              <w:bCs/>
              <w:lang w:val="zh-CN"/>
            </w:rPr>
            <w:instrText xml:space="preserve"> HYPERLINK \l _Toc87 </w:instrText>
          </w:r>
          <w:r>
            <w:rPr>
              <w:rFonts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eastAsia="Arial" w:cs="Times New Roman"/>
              <w:lang w:eastAsia="zh-CN"/>
            </w:rPr>
            <w:t>2.3</w:t>
          </w:r>
          <w:r>
            <w:rPr>
              <w:rFonts w:hint="eastAsia" w:eastAsia="宋体" w:cs="Times New Roman"/>
              <w:lang w:eastAsia="zh-CN"/>
            </w:rPr>
            <w:t>设备端口</w:t>
          </w:r>
          <w:r>
            <w:tab/>
          </w:r>
          <w:r>
            <w:fldChar w:fldCharType="begin"/>
          </w:r>
          <w:r>
            <w:instrText xml:space="preserve"> PAGEREF _Toc87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547"/>
            </w:tabs>
          </w:pPr>
          <w:r>
            <w:rPr>
              <w:rFonts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ascii="Times New Roman" w:hAnsi="Times New Roman" w:cs="Times New Roman"/>
              <w:bCs/>
              <w:lang w:val="zh-CN"/>
            </w:rPr>
            <w:instrText xml:space="preserve"> HYPERLINK \l _Toc28862 </w:instrText>
          </w:r>
          <w:r>
            <w:rPr>
              <w:rFonts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eastAsia="Arial" w:cs="Times New Roman"/>
              <w:lang w:eastAsia="zh-CN"/>
            </w:rPr>
            <w:t>2.4</w:t>
          </w:r>
          <w:r>
            <w:rPr>
              <w:rFonts w:hint="eastAsia" w:eastAsia="宋体" w:cs="Times New Roman"/>
              <w:lang w:eastAsia="zh-CN"/>
            </w:rPr>
            <w:t>设备端口描述</w:t>
          </w:r>
          <w:r>
            <w:tab/>
          </w:r>
          <w:r>
            <w:fldChar w:fldCharType="begin"/>
          </w:r>
          <w:r>
            <w:instrText xml:space="preserve"> PAGEREF _Toc28862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547"/>
            </w:tabs>
          </w:pPr>
          <w:r>
            <w:rPr>
              <w:rFonts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ascii="Times New Roman" w:hAnsi="Times New Roman" w:cs="Times New Roman"/>
              <w:bCs/>
              <w:lang w:val="zh-CN"/>
            </w:rPr>
            <w:instrText xml:space="preserve"> HYPERLINK \l _Toc4497 </w:instrText>
          </w:r>
          <w:r>
            <w:rPr>
              <w:rFonts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eastAsia="Arial" w:cs="Times New Roman"/>
              <w:lang w:eastAsia="zh-CN"/>
            </w:rPr>
            <w:t>2.5</w:t>
          </w:r>
          <w:r>
            <w:rPr>
              <w:rFonts w:hint="eastAsia" w:eastAsia="宋体" w:cs="Times New Roman"/>
              <w:lang w:eastAsia="zh-CN"/>
            </w:rPr>
            <w:t>设备标签</w:t>
          </w:r>
          <w:r>
            <w:tab/>
          </w:r>
          <w:r>
            <w:fldChar w:fldCharType="begin"/>
          </w:r>
          <w:r>
            <w:instrText xml:space="preserve"> PAGEREF _Toc4497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547"/>
            </w:tabs>
          </w:pPr>
          <w:r>
            <w:rPr>
              <w:rFonts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ascii="Times New Roman" w:hAnsi="Times New Roman" w:cs="Times New Roman"/>
              <w:bCs/>
              <w:lang w:val="zh-CN"/>
            </w:rPr>
            <w:instrText xml:space="preserve"> HYPERLINK \l _Toc6898 </w:instrText>
          </w:r>
          <w:r>
            <w:rPr>
              <w:rFonts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eastAsia="Arial" w:cs="Times New Roman"/>
              <w:lang w:eastAsia="zh-CN"/>
            </w:rPr>
            <w:t>2.6</w:t>
          </w:r>
          <w:r>
            <w:rPr>
              <w:rFonts w:hint="eastAsia" w:eastAsia="宋体" w:cs="Times New Roman"/>
              <w:lang w:eastAsia="zh-CN"/>
            </w:rPr>
            <w:t>线缆标签</w:t>
          </w:r>
          <w:r>
            <w:tab/>
          </w:r>
          <w:r>
            <w:fldChar w:fldCharType="begin"/>
          </w:r>
          <w:r>
            <w:instrText xml:space="preserve"> PAGEREF _Toc6898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547"/>
            </w:tabs>
          </w:pPr>
          <w:r>
            <w:rPr>
              <w:rFonts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ascii="Times New Roman" w:hAnsi="Times New Roman" w:cs="Times New Roman"/>
              <w:bCs/>
              <w:lang w:val="zh-CN"/>
            </w:rPr>
            <w:instrText xml:space="preserve"> HYPERLINK \l _Toc13685 </w:instrText>
          </w:r>
          <w:r>
            <w:rPr>
              <w:rFonts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eastAsia="Arial" w:cs="Times New Roman"/>
              <w:lang w:eastAsia="zh-CN"/>
            </w:rPr>
            <w:t>2.7</w:t>
          </w:r>
          <w:r>
            <w:rPr>
              <w:rFonts w:hint="eastAsia" w:eastAsia="宋体" w:cs="Times New Roman"/>
              <w:lang w:eastAsia="zh-CN"/>
            </w:rPr>
            <w:t>电源标签</w:t>
          </w:r>
          <w:r>
            <w:tab/>
          </w:r>
          <w:r>
            <w:fldChar w:fldCharType="begin"/>
          </w:r>
          <w:r>
            <w:instrText xml:space="preserve"> PAGEREF _Toc13685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547"/>
            </w:tabs>
          </w:pPr>
          <w:r>
            <w:rPr>
              <w:rFonts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ascii="Times New Roman" w:hAnsi="Times New Roman" w:cs="Times New Roman"/>
              <w:bCs/>
              <w:lang w:val="zh-CN"/>
            </w:rPr>
            <w:instrText xml:space="preserve"> HYPERLINK \l _Toc4971 </w:instrText>
          </w:r>
          <w:r>
            <w:rPr>
              <w:rFonts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lang w:eastAsia="zh-CN"/>
            </w:rPr>
            <w:t>附件一：部署地点代码表</w:t>
          </w:r>
          <w:r>
            <w:tab/>
          </w:r>
          <w:r>
            <w:fldChar w:fldCharType="begin"/>
          </w:r>
          <w:r>
            <w:instrText xml:space="preserve"> PAGEREF _Toc4971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547"/>
            </w:tabs>
          </w:pPr>
          <w:r>
            <w:rPr>
              <w:rFonts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ascii="Times New Roman" w:hAnsi="Times New Roman" w:cs="Times New Roman"/>
              <w:bCs/>
              <w:lang w:val="zh-CN"/>
            </w:rPr>
            <w:instrText xml:space="preserve"> HYPERLINK \l _Toc15548 </w:instrText>
          </w:r>
          <w:r>
            <w:rPr>
              <w:rFonts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lang w:eastAsia="zh-CN"/>
            </w:rPr>
            <w:t>附件二：设备投资类型代码表</w:t>
          </w:r>
          <w:r>
            <w:tab/>
          </w:r>
          <w:r>
            <w:fldChar w:fldCharType="begin"/>
          </w:r>
          <w:r>
            <w:instrText xml:space="preserve"> PAGEREF _Toc15548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547"/>
            </w:tabs>
          </w:pPr>
          <w:r>
            <w:rPr>
              <w:rFonts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ascii="Times New Roman" w:hAnsi="Times New Roman" w:cs="Times New Roman"/>
              <w:bCs/>
              <w:lang w:val="zh-CN"/>
            </w:rPr>
            <w:instrText xml:space="preserve"> HYPERLINK \l _Toc21537 </w:instrText>
          </w:r>
          <w:r>
            <w:rPr>
              <w:rFonts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lang w:eastAsia="zh-CN"/>
            </w:rPr>
            <w:t>附件三：业务类型代码表</w:t>
          </w:r>
          <w:r>
            <w:tab/>
          </w:r>
          <w:r>
            <w:fldChar w:fldCharType="begin"/>
          </w:r>
          <w:r>
            <w:instrText xml:space="preserve"> PAGEREF _Toc21537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547"/>
            </w:tabs>
          </w:pPr>
          <w:r>
            <w:rPr>
              <w:rFonts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ascii="Times New Roman" w:hAnsi="Times New Roman" w:cs="Times New Roman"/>
              <w:bCs/>
              <w:lang w:val="zh-CN"/>
            </w:rPr>
            <w:instrText xml:space="preserve"> HYPERLINK \l _Toc32023 </w:instrText>
          </w:r>
          <w:r>
            <w:rPr>
              <w:rFonts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lang w:eastAsia="zh-CN"/>
            </w:rPr>
            <w:t>附件四：建设工期代码表</w:t>
          </w:r>
          <w:r>
            <w:tab/>
          </w:r>
          <w:r>
            <w:fldChar w:fldCharType="begin"/>
          </w:r>
          <w:r>
            <w:instrText xml:space="preserve"> PAGEREF _Toc32023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547"/>
            </w:tabs>
          </w:pPr>
          <w:r>
            <w:rPr>
              <w:rFonts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ascii="Times New Roman" w:hAnsi="Times New Roman" w:cs="Times New Roman"/>
              <w:bCs/>
              <w:lang w:val="zh-CN"/>
            </w:rPr>
            <w:instrText xml:space="preserve"> HYPERLINK \l _Toc31026 </w:instrText>
          </w:r>
          <w:r>
            <w:rPr>
              <w:rFonts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lang w:eastAsia="zh-CN"/>
            </w:rPr>
            <w:t>附件五：设备功能代码表</w:t>
          </w:r>
          <w:r>
            <w:tab/>
          </w:r>
          <w:r>
            <w:fldChar w:fldCharType="begin"/>
          </w:r>
          <w:r>
            <w:instrText xml:space="preserve"> PAGEREF _Toc31026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547"/>
            </w:tabs>
          </w:pPr>
          <w:r>
            <w:rPr>
              <w:rFonts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ascii="Times New Roman" w:hAnsi="Times New Roman" w:cs="Times New Roman"/>
              <w:bCs/>
              <w:lang w:val="zh-CN"/>
            </w:rPr>
            <w:instrText xml:space="preserve"> HYPERLINK \l _Toc4762 </w:instrText>
          </w:r>
          <w:r>
            <w:rPr>
              <w:rFonts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lang w:eastAsia="zh-CN"/>
            </w:rPr>
            <w:t>附件六：设备型号代码表</w:t>
          </w:r>
          <w:r>
            <w:tab/>
          </w:r>
          <w:r>
            <w:fldChar w:fldCharType="begin"/>
          </w:r>
          <w:r>
            <w:instrText xml:space="preserve"> PAGEREF _Toc4762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547"/>
            </w:tabs>
          </w:pPr>
          <w:r>
            <w:rPr>
              <w:rFonts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ascii="Times New Roman" w:hAnsi="Times New Roman" w:cs="Times New Roman"/>
              <w:bCs/>
              <w:lang w:val="zh-CN"/>
            </w:rPr>
            <w:instrText xml:space="preserve"> HYPERLINK \l _Toc1320 </w:instrText>
          </w:r>
          <w:r>
            <w:rPr>
              <w:rFonts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lang w:eastAsia="zh-CN"/>
            </w:rPr>
            <w:t>附件七：端口类型代码表</w:t>
          </w:r>
          <w:r>
            <w:tab/>
          </w:r>
          <w:r>
            <w:fldChar w:fldCharType="begin"/>
          </w:r>
          <w:r>
            <w:instrText xml:space="preserve"> PAGEREF _Toc1320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  <w:p>
          <w:pPr>
            <w:tabs>
              <w:tab w:val="right" w:leader="dot" w:pos="85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>
      <w:pPr>
        <w:spacing w:before="96"/>
        <w:ind w:left="540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lang w:eastAsia="zh-CN"/>
        </w:rPr>
        <w:sectPr>
          <w:footerReference r:id="rId3" w:type="default"/>
          <w:pgSz w:w="11907" w:h="16840"/>
          <w:pgMar w:top="1480" w:right="1680" w:bottom="1380" w:left="1680" w:header="0" w:footer="1186" w:gutter="0"/>
          <w:pgNumType w:start="1"/>
          <w:cols w:space="720" w:num="1"/>
        </w:sectPr>
      </w:pPr>
    </w:p>
    <w:p>
      <w:pPr>
        <w:pStyle w:val="3"/>
        <w:spacing w:before="120" w:beforeLines="50" w:after="120" w:afterLines="50"/>
        <w:rPr>
          <w:rFonts w:eastAsia="Arial" w:cs="Times New Roman"/>
          <w:lang w:eastAsia="zh-CN"/>
        </w:rPr>
      </w:pPr>
      <w:bookmarkStart w:id="4" w:name="_bookmark0"/>
      <w:bookmarkEnd w:id="4"/>
      <w:bookmarkStart w:id="5" w:name="_Toc4538"/>
      <w:r>
        <w:rPr>
          <w:rFonts w:eastAsia="Arial" w:cs="Times New Roman"/>
          <w:lang w:eastAsia="zh-CN"/>
        </w:rPr>
        <w:t>1</w:t>
      </w:r>
      <w:r>
        <w:rPr>
          <w:rFonts w:hint="eastAsia" w:eastAsia="宋体" w:cs="Times New Roman"/>
          <w:lang w:eastAsia="zh-CN"/>
        </w:rPr>
        <w:t>概述</w:t>
      </w:r>
      <w:bookmarkEnd w:id="5"/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互联</w:t>
      </w:r>
      <w:r>
        <w:rPr>
          <w:rFonts w:hint="eastAsia" w:ascii="Times New Roman" w:hAnsi="Times New Roman" w:cs="Times New Roman"/>
          <w:spacing w:val="-3"/>
          <w:lang w:eastAsia="zh-CN"/>
        </w:rPr>
        <w:t>网</w:t>
      </w:r>
      <w:r>
        <w:rPr>
          <w:rFonts w:hint="eastAsia" w:ascii="Times New Roman" w:hAnsi="Times New Roman" w:cs="Times New Roman"/>
          <w:lang w:eastAsia="zh-CN"/>
        </w:rPr>
        <w:t>数</w:t>
      </w:r>
      <w:r>
        <w:rPr>
          <w:rFonts w:hint="eastAsia" w:ascii="Times New Roman" w:hAnsi="Times New Roman" w:cs="Times New Roman"/>
          <w:spacing w:val="-3"/>
          <w:lang w:eastAsia="zh-CN"/>
        </w:rPr>
        <w:t>据</w:t>
      </w:r>
      <w:r>
        <w:rPr>
          <w:rFonts w:hint="eastAsia" w:ascii="Times New Roman" w:hAnsi="Times New Roman" w:cs="Times New Roman"/>
          <w:lang w:eastAsia="zh-CN"/>
        </w:rPr>
        <w:t>中</w:t>
      </w:r>
      <w:r>
        <w:rPr>
          <w:rFonts w:hint="eastAsia" w:ascii="Times New Roman" w:hAnsi="Times New Roman" w:cs="Times New Roman"/>
          <w:spacing w:val="-44"/>
          <w:lang w:eastAsia="zh-CN"/>
        </w:rPr>
        <w:t>心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ascii="Times New Roman" w:hAnsi="Times New Roman" w:eastAsia="Times New Roman" w:cs="Times New Roman"/>
          <w:spacing w:val="-4"/>
          <w:lang w:eastAsia="zh-CN"/>
        </w:rPr>
        <w:t>I</w:t>
      </w:r>
      <w:r>
        <w:rPr>
          <w:rFonts w:ascii="Times New Roman" w:hAnsi="Times New Roman" w:eastAsia="Times New Roman" w:cs="Times New Roman"/>
          <w:lang w:eastAsia="zh-CN"/>
        </w:rPr>
        <w:t>D</w:t>
      </w:r>
      <w:r>
        <w:rPr>
          <w:rFonts w:ascii="Times New Roman" w:hAnsi="Times New Roman" w:eastAsia="Times New Roman" w:cs="Times New Roman"/>
          <w:spacing w:val="-2"/>
          <w:lang w:eastAsia="zh-CN"/>
        </w:rPr>
        <w:t>C</w:t>
      </w:r>
      <w:r>
        <w:rPr>
          <w:rFonts w:hint="eastAsia" w:ascii="Times New Roman" w:hAnsi="Times New Roman" w:cs="Times New Roman"/>
          <w:spacing w:val="-44"/>
          <w:lang w:eastAsia="zh-CN"/>
        </w:rPr>
        <w:t>）</w:t>
      </w:r>
      <w:r>
        <w:rPr>
          <w:rFonts w:hint="eastAsia" w:ascii="Times New Roman" w:hAnsi="Times New Roman" w:cs="Times New Roman"/>
          <w:spacing w:val="-3"/>
          <w:lang w:eastAsia="zh-CN"/>
        </w:rPr>
        <w:t>网</w:t>
      </w:r>
      <w:r>
        <w:rPr>
          <w:rFonts w:hint="eastAsia" w:ascii="Times New Roman" w:hAnsi="Times New Roman" w:cs="Times New Roman"/>
          <w:lang w:eastAsia="zh-CN"/>
        </w:rPr>
        <w:t>络资</w:t>
      </w:r>
      <w:r>
        <w:rPr>
          <w:rFonts w:hint="eastAsia" w:ascii="Times New Roman" w:hAnsi="Times New Roman" w:cs="Times New Roman"/>
          <w:spacing w:val="-3"/>
          <w:lang w:eastAsia="zh-CN"/>
        </w:rPr>
        <w:t>源</w:t>
      </w:r>
      <w:r>
        <w:rPr>
          <w:rFonts w:hint="eastAsia" w:ascii="Times New Roman" w:hAnsi="Times New Roman" w:cs="Times New Roman"/>
          <w:lang w:eastAsia="zh-CN"/>
        </w:rPr>
        <w:t>数</w:t>
      </w:r>
      <w:r>
        <w:rPr>
          <w:rFonts w:hint="eastAsia" w:ascii="Times New Roman" w:hAnsi="Times New Roman" w:cs="Times New Roman"/>
          <w:spacing w:val="-3"/>
          <w:lang w:eastAsia="zh-CN"/>
        </w:rPr>
        <w:t>据</w:t>
      </w:r>
      <w:r>
        <w:rPr>
          <w:rFonts w:hint="eastAsia" w:ascii="Times New Roman" w:hAnsi="Times New Roman" w:cs="Times New Roman"/>
          <w:lang w:eastAsia="zh-CN"/>
        </w:rPr>
        <w:t>的</w:t>
      </w:r>
      <w:r>
        <w:rPr>
          <w:rFonts w:hint="eastAsia" w:ascii="Times New Roman" w:hAnsi="Times New Roman" w:cs="Times New Roman"/>
          <w:spacing w:val="-3"/>
          <w:lang w:eastAsia="zh-CN"/>
        </w:rPr>
        <w:t>规</w:t>
      </w:r>
      <w:r>
        <w:rPr>
          <w:rFonts w:hint="eastAsia" w:ascii="Times New Roman" w:hAnsi="Times New Roman" w:cs="Times New Roman"/>
          <w:lang w:eastAsia="zh-CN"/>
        </w:rPr>
        <w:t>范</w:t>
      </w:r>
      <w:r>
        <w:rPr>
          <w:rFonts w:hint="eastAsia" w:ascii="Times New Roman" w:hAnsi="Times New Roman" w:cs="Times New Roman"/>
          <w:spacing w:val="-3"/>
          <w:lang w:eastAsia="zh-CN"/>
        </w:rPr>
        <w:t>化</w:t>
      </w:r>
      <w:r>
        <w:rPr>
          <w:rFonts w:hint="eastAsia" w:ascii="Times New Roman" w:hAnsi="Times New Roman" w:cs="Times New Roman"/>
          <w:lang w:eastAsia="zh-CN"/>
        </w:rPr>
        <w:t>与</w:t>
      </w:r>
      <w:r>
        <w:rPr>
          <w:rFonts w:hint="eastAsia" w:ascii="Times New Roman" w:hAnsi="Times New Roman" w:cs="Times New Roman"/>
          <w:spacing w:val="-3"/>
          <w:lang w:eastAsia="zh-CN"/>
        </w:rPr>
        <w:t>标</w:t>
      </w:r>
      <w:r>
        <w:rPr>
          <w:rFonts w:hint="eastAsia" w:ascii="Times New Roman" w:hAnsi="Times New Roman" w:cs="Times New Roman"/>
          <w:lang w:eastAsia="zh-CN"/>
        </w:rPr>
        <w:t>准</w:t>
      </w:r>
      <w:r>
        <w:rPr>
          <w:rFonts w:hint="eastAsia" w:ascii="Times New Roman" w:hAnsi="Times New Roman" w:cs="Times New Roman"/>
          <w:spacing w:val="-3"/>
          <w:lang w:eastAsia="zh-CN"/>
        </w:rPr>
        <w:t>化</w:t>
      </w:r>
      <w:r>
        <w:rPr>
          <w:rFonts w:hint="eastAsia" w:ascii="Times New Roman" w:hAnsi="Times New Roman" w:cs="Times New Roman"/>
          <w:lang w:eastAsia="zh-CN"/>
        </w:rPr>
        <w:t>是</w:t>
      </w:r>
      <w:r>
        <w:rPr>
          <w:rFonts w:ascii="Times New Roman" w:hAnsi="Times New Roman" w:eastAsia="Times New Roman" w:cs="Times New Roman"/>
          <w:spacing w:val="-4"/>
          <w:lang w:eastAsia="zh-CN"/>
        </w:rPr>
        <w:t>I</w:t>
      </w:r>
      <w:r>
        <w:rPr>
          <w:rFonts w:ascii="Times New Roman" w:hAnsi="Times New Roman" w:eastAsia="Times New Roman" w:cs="Times New Roman"/>
          <w:lang w:eastAsia="zh-CN"/>
        </w:rPr>
        <w:t>DC</w:t>
      </w:r>
      <w:r>
        <w:rPr>
          <w:rFonts w:hint="eastAsia" w:ascii="Times New Roman" w:hAnsi="Times New Roman" w:cs="Times New Roman"/>
          <w:lang w:eastAsia="zh-CN"/>
        </w:rPr>
        <w:t>网</w:t>
      </w:r>
      <w:r>
        <w:rPr>
          <w:rFonts w:hint="eastAsia" w:ascii="Times New Roman" w:hAnsi="Times New Roman" w:cs="Times New Roman"/>
          <w:spacing w:val="-3"/>
          <w:lang w:eastAsia="zh-CN"/>
        </w:rPr>
        <w:t>络</w:t>
      </w:r>
      <w:r>
        <w:rPr>
          <w:rFonts w:hint="eastAsia" w:ascii="Times New Roman" w:hAnsi="Times New Roman" w:cs="Times New Roman"/>
          <w:lang w:eastAsia="zh-CN"/>
        </w:rPr>
        <w:t>资源</w:t>
      </w:r>
      <w:r>
        <w:rPr>
          <w:rFonts w:hint="eastAsia" w:ascii="Times New Roman" w:hAnsi="Times New Roman" w:cs="Times New Roman"/>
          <w:spacing w:val="-3"/>
          <w:lang w:eastAsia="zh-CN"/>
        </w:rPr>
        <w:t>集中</w:t>
      </w:r>
      <w:r>
        <w:rPr>
          <w:rFonts w:hint="eastAsia" w:ascii="Times New Roman" w:hAnsi="Times New Roman" w:cs="Times New Roman"/>
          <w:lang w:eastAsia="zh-CN"/>
        </w:rPr>
        <w:t>管理</w:t>
      </w:r>
      <w:r>
        <w:rPr>
          <w:rFonts w:hint="eastAsia" w:ascii="Times New Roman" w:hAnsi="Times New Roman" w:cs="Times New Roman"/>
          <w:spacing w:val="-3"/>
          <w:lang w:eastAsia="zh-CN"/>
        </w:rPr>
        <w:t>的</w:t>
      </w:r>
      <w:r>
        <w:rPr>
          <w:rFonts w:hint="eastAsia" w:ascii="Times New Roman" w:hAnsi="Times New Roman" w:cs="Times New Roman"/>
          <w:lang w:eastAsia="zh-CN"/>
        </w:rPr>
        <w:t>基础，</w:t>
      </w:r>
      <w:r>
        <w:rPr>
          <w:rFonts w:hint="eastAsia" w:ascii="Times New Roman" w:hAnsi="Times New Roman" w:cs="Times New Roman"/>
          <w:spacing w:val="-3"/>
          <w:lang w:eastAsia="zh-CN"/>
        </w:rPr>
        <w:t>为</w:t>
      </w:r>
      <w:r>
        <w:rPr>
          <w:rFonts w:hint="eastAsia" w:ascii="Times New Roman" w:hAnsi="Times New Roman" w:cs="Times New Roman"/>
          <w:lang w:eastAsia="zh-CN"/>
        </w:rPr>
        <w:t>加强</w:t>
      </w:r>
      <w:r>
        <w:rPr>
          <w:rFonts w:hint="eastAsia" w:ascii="Times New Roman" w:hAnsi="Times New Roman" w:cs="Times New Roman"/>
          <w:spacing w:val="-3"/>
          <w:lang w:eastAsia="zh-CN"/>
        </w:rPr>
        <w:t>中</w:t>
      </w:r>
      <w:r>
        <w:rPr>
          <w:rFonts w:hint="eastAsia" w:ascii="Times New Roman" w:hAnsi="Times New Roman" w:cs="Times New Roman"/>
          <w:lang w:eastAsia="zh-CN"/>
        </w:rPr>
        <w:t>国电</w:t>
      </w:r>
      <w:r>
        <w:rPr>
          <w:rFonts w:hint="eastAsia" w:ascii="Times New Roman" w:hAnsi="Times New Roman" w:cs="Times New Roman"/>
          <w:spacing w:val="-3"/>
          <w:lang w:eastAsia="zh-CN"/>
        </w:rPr>
        <w:t>信</w:t>
      </w:r>
      <w:r>
        <w:rPr>
          <w:rFonts w:hint="eastAsia" w:ascii="Times New Roman" w:hAnsi="Times New Roman" w:cs="Times New Roman"/>
          <w:lang w:eastAsia="zh-CN"/>
        </w:rPr>
        <w:t>股</w:t>
      </w:r>
      <w:r>
        <w:rPr>
          <w:rFonts w:hint="eastAsia" w:ascii="Times New Roman" w:hAnsi="Times New Roman" w:cs="Times New Roman"/>
          <w:spacing w:val="-3"/>
          <w:lang w:eastAsia="zh-CN"/>
        </w:rPr>
        <w:t>份</w:t>
      </w:r>
      <w:r>
        <w:rPr>
          <w:rFonts w:hint="eastAsia" w:ascii="Times New Roman" w:hAnsi="Times New Roman" w:cs="Times New Roman"/>
          <w:lang w:eastAsia="zh-CN"/>
        </w:rPr>
        <w:t>有限</w:t>
      </w:r>
      <w:r>
        <w:rPr>
          <w:rFonts w:hint="eastAsia" w:ascii="Times New Roman" w:hAnsi="Times New Roman" w:cs="Times New Roman"/>
          <w:spacing w:val="-3"/>
          <w:lang w:eastAsia="zh-CN"/>
        </w:rPr>
        <w:t>公</w:t>
      </w:r>
      <w:r>
        <w:rPr>
          <w:rFonts w:hint="eastAsia" w:ascii="Times New Roman" w:hAnsi="Times New Roman" w:cs="Times New Roman"/>
          <w:lang w:eastAsia="zh-CN"/>
        </w:rPr>
        <w:t>司云</w:t>
      </w:r>
      <w:r>
        <w:rPr>
          <w:rFonts w:hint="eastAsia" w:ascii="Times New Roman" w:hAnsi="Times New Roman" w:cs="Times New Roman"/>
          <w:spacing w:val="-3"/>
          <w:lang w:eastAsia="zh-CN"/>
        </w:rPr>
        <w:t>计</w:t>
      </w:r>
      <w:r>
        <w:rPr>
          <w:rFonts w:hint="eastAsia" w:ascii="Times New Roman" w:hAnsi="Times New Roman" w:cs="Times New Roman"/>
          <w:lang w:eastAsia="zh-CN"/>
        </w:rPr>
        <w:t>算分</w:t>
      </w:r>
      <w:r>
        <w:rPr>
          <w:rFonts w:hint="eastAsia" w:ascii="Times New Roman" w:hAnsi="Times New Roman" w:cs="Times New Roman"/>
          <w:spacing w:val="-3"/>
          <w:lang w:eastAsia="zh-CN"/>
        </w:rPr>
        <w:t>公</w:t>
      </w:r>
      <w:r>
        <w:rPr>
          <w:rFonts w:hint="eastAsia" w:ascii="Times New Roman" w:hAnsi="Times New Roman" w:cs="Times New Roman"/>
          <w:spacing w:val="-1"/>
          <w:lang w:eastAsia="zh-CN"/>
        </w:rPr>
        <w:t>司</w:t>
      </w:r>
      <w:r>
        <w:rPr>
          <w:rFonts w:hint="eastAsia" w:ascii="Times New Roman" w:hAnsi="Times New Roman" w:cs="Times New Roman"/>
          <w:spacing w:val="-3"/>
          <w:lang w:eastAsia="zh-CN"/>
        </w:rPr>
        <w:t>（</w:t>
      </w:r>
      <w:r>
        <w:rPr>
          <w:rFonts w:hint="eastAsia" w:ascii="Times New Roman" w:hAnsi="Times New Roman" w:cs="Times New Roman"/>
          <w:lang w:eastAsia="zh-CN"/>
        </w:rPr>
        <w:t>以下</w:t>
      </w:r>
      <w:r>
        <w:rPr>
          <w:rFonts w:hint="eastAsia" w:ascii="Times New Roman" w:hAnsi="Times New Roman" w:cs="Times New Roman"/>
          <w:spacing w:val="-3"/>
          <w:lang w:eastAsia="zh-CN"/>
        </w:rPr>
        <w:t>简</w:t>
      </w:r>
      <w:r>
        <w:rPr>
          <w:rFonts w:hint="eastAsia" w:ascii="Times New Roman" w:hAnsi="Times New Roman" w:cs="Times New Roman"/>
          <w:lang w:eastAsia="zh-CN"/>
        </w:rPr>
        <w:t>称“</w:t>
      </w:r>
      <w:r>
        <w:rPr>
          <w:rFonts w:hint="eastAsia" w:ascii="Times New Roman" w:hAnsi="Times New Roman" w:cs="Times New Roman"/>
          <w:spacing w:val="-3"/>
          <w:lang w:eastAsia="zh-CN"/>
        </w:rPr>
        <w:t>云</w:t>
      </w:r>
      <w:r>
        <w:rPr>
          <w:rFonts w:hint="eastAsia" w:ascii="Times New Roman" w:hAnsi="Times New Roman" w:cs="Times New Roman"/>
          <w:lang w:eastAsia="zh-CN"/>
        </w:rPr>
        <w:t>公司</w:t>
      </w:r>
      <w:r>
        <w:rPr>
          <w:rFonts w:hint="eastAsia" w:ascii="Times New Roman" w:hAnsi="Times New Roman" w:cs="Times New Roman"/>
          <w:spacing w:val="-108"/>
          <w:lang w:eastAsia="zh-CN"/>
        </w:rPr>
        <w:t>”）</w:t>
      </w:r>
      <w:r>
        <w:rPr>
          <w:rFonts w:hint="eastAsia" w:ascii="Times New Roman" w:hAnsi="Times New Roman" w:cs="Times New Roman"/>
          <w:lang w:eastAsia="zh-CN"/>
        </w:rPr>
        <w:t>数</w:t>
      </w:r>
      <w:r>
        <w:rPr>
          <w:rFonts w:hint="eastAsia" w:ascii="Times New Roman" w:hAnsi="Times New Roman" w:cs="Times New Roman"/>
          <w:spacing w:val="-3"/>
          <w:lang w:eastAsia="zh-CN"/>
        </w:rPr>
        <w:t>据</w:t>
      </w:r>
      <w:r>
        <w:rPr>
          <w:rFonts w:hint="eastAsia" w:ascii="Times New Roman" w:hAnsi="Times New Roman" w:cs="Times New Roman"/>
          <w:lang w:eastAsia="zh-CN"/>
        </w:rPr>
        <w:t>中心</w:t>
      </w:r>
      <w:r>
        <w:rPr>
          <w:rFonts w:hint="eastAsia" w:ascii="Times New Roman" w:hAnsi="Times New Roman" w:cs="Times New Roman"/>
          <w:spacing w:val="-3"/>
          <w:lang w:eastAsia="zh-CN"/>
        </w:rPr>
        <w:t>网</w:t>
      </w:r>
      <w:r>
        <w:rPr>
          <w:rFonts w:hint="eastAsia" w:ascii="Times New Roman" w:hAnsi="Times New Roman" w:cs="Times New Roman"/>
          <w:lang w:eastAsia="zh-CN"/>
        </w:rPr>
        <w:t>络资源的基</w:t>
      </w:r>
      <w:r>
        <w:rPr>
          <w:rFonts w:hint="eastAsia" w:ascii="Times New Roman" w:hAnsi="Times New Roman" w:cs="Times New Roman"/>
          <w:spacing w:val="-3"/>
          <w:lang w:eastAsia="zh-CN"/>
        </w:rPr>
        <w:t>础</w:t>
      </w:r>
      <w:r>
        <w:rPr>
          <w:rFonts w:hint="eastAsia" w:ascii="Times New Roman" w:hAnsi="Times New Roman" w:cs="Times New Roman"/>
          <w:lang w:eastAsia="zh-CN"/>
        </w:rPr>
        <w:t>数</w:t>
      </w:r>
      <w:r>
        <w:rPr>
          <w:rFonts w:hint="eastAsia" w:ascii="Times New Roman" w:hAnsi="Times New Roman" w:cs="Times New Roman"/>
          <w:spacing w:val="-3"/>
          <w:lang w:eastAsia="zh-CN"/>
        </w:rPr>
        <w:t>据</w:t>
      </w:r>
      <w:r>
        <w:rPr>
          <w:rFonts w:hint="eastAsia" w:ascii="Times New Roman" w:hAnsi="Times New Roman" w:cs="Times New Roman"/>
          <w:lang w:eastAsia="zh-CN"/>
        </w:rPr>
        <w:t>规</w:t>
      </w:r>
      <w:r>
        <w:rPr>
          <w:rFonts w:hint="eastAsia" w:ascii="Times New Roman" w:hAnsi="Times New Roman" w:cs="Times New Roman"/>
          <w:spacing w:val="-3"/>
          <w:lang w:eastAsia="zh-CN"/>
        </w:rPr>
        <w:t>范</w:t>
      </w:r>
      <w:r>
        <w:rPr>
          <w:rFonts w:hint="eastAsia" w:ascii="Times New Roman" w:hAnsi="Times New Roman" w:cs="Times New Roman"/>
          <w:lang w:eastAsia="zh-CN"/>
        </w:rPr>
        <w:t>化</w:t>
      </w:r>
      <w:r>
        <w:rPr>
          <w:rFonts w:hint="eastAsia" w:ascii="Times New Roman" w:hAnsi="Times New Roman" w:cs="Times New Roman"/>
          <w:spacing w:val="-3"/>
          <w:lang w:eastAsia="zh-CN"/>
        </w:rPr>
        <w:t>管</w:t>
      </w:r>
      <w:r>
        <w:rPr>
          <w:rFonts w:hint="eastAsia" w:ascii="Times New Roman" w:hAnsi="Times New Roman" w:cs="Times New Roman"/>
          <w:lang w:eastAsia="zh-CN"/>
        </w:rPr>
        <w:t>理</w:t>
      </w:r>
      <w:r>
        <w:rPr>
          <w:rFonts w:hint="eastAsia" w:ascii="Times New Roman" w:hAnsi="Times New Roman" w:cs="Times New Roman"/>
          <w:spacing w:val="-3"/>
          <w:lang w:eastAsia="zh-CN"/>
        </w:rPr>
        <w:t>，</w:t>
      </w:r>
      <w:r>
        <w:rPr>
          <w:rFonts w:hint="eastAsia" w:ascii="Times New Roman" w:hAnsi="Times New Roman" w:cs="Times New Roman"/>
          <w:lang w:eastAsia="zh-CN"/>
        </w:rPr>
        <w:t>提高</w:t>
      </w:r>
      <w:r>
        <w:rPr>
          <w:rFonts w:hint="eastAsia" w:ascii="Times New Roman" w:hAnsi="Times New Roman" w:cs="Times New Roman"/>
          <w:spacing w:val="-3"/>
          <w:lang w:eastAsia="zh-CN"/>
        </w:rPr>
        <w:t>网</w:t>
      </w:r>
      <w:r>
        <w:rPr>
          <w:rFonts w:hint="eastAsia" w:ascii="Times New Roman" w:hAnsi="Times New Roman" w:cs="Times New Roman"/>
          <w:lang w:eastAsia="zh-CN"/>
        </w:rPr>
        <w:t>络</w:t>
      </w:r>
      <w:r>
        <w:rPr>
          <w:rFonts w:hint="eastAsia" w:ascii="Times New Roman" w:hAnsi="Times New Roman" w:cs="Times New Roman"/>
          <w:spacing w:val="-3"/>
          <w:lang w:eastAsia="zh-CN"/>
        </w:rPr>
        <w:t>资</w:t>
      </w:r>
      <w:r>
        <w:rPr>
          <w:rFonts w:hint="eastAsia" w:ascii="Times New Roman" w:hAnsi="Times New Roman" w:cs="Times New Roman"/>
          <w:lang w:eastAsia="zh-CN"/>
        </w:rPr>
        <w:t>源</w:t>
      </w:r>
      <w:r>
        <w:rPr>
          <w:rFonts w:hint="eastAsia" w:ascii="Times New Roman" w:hAnsi="Times New Roman" w:cs="Times New Roman"/>
          <w:spacing w:val="-3"/>
          <w:lang w:eastAsia="zh-CN"/>
        </w:rPr>
        <w:t>的</w:t>
      </w:r>
      <w:r>
        <w:rPr>
          <w:rFonts w:hint="eastAsia" w:ascii="Times New Roman" w:hAnsi="Times New Roman" w:cs="Times New Roman"/>
          <w:lang w:eastAsia="zh-CN"/>
        </w:rPr>
        <w:t>科</w:t>
      </w:r>
      <w:r>
        <w:rPr>
          <w:rFonts w:hint="eastAsia" w:ascii="Times New Roman" w:hAnsi="Times New Roman" w:cs="Times New Roman"/>
          <w:spacing w:val="-3"/>
          <w:lang w:eastAsia="zh-CN"/>
        </w:rPr>
        <w:t>学</w:t>
      </w:r>
      <w:r>
        <w:rPr>
          <w:rFonts w:hint="eastAsia" w:ascii="Times New Roman" w:hAnsi="Times New Roman" w:cs="Times New Roman"/>
          <w:lang w:eastAsia="zh-CN"/>
        </w:rPr>
        <w:t>化</w:t>
      </w:r>
      <w:r>
        <w:rPr>
          <w:rFonts w:hint="eastAsia" w:ascii="Times New Roman" w:hAnsi="Times New Roman" w:cs="Times New Roman"/>
          <w:spacing w:val="-3"/>
          <w:lang w:eastAsia="zh-CN"/>
        </w:rPr>
        <w:t>管</w:t>
      </w:r>
      <w:r>
        <w:rPr>
          <w:rFonts w:hint="eastAsia" w:ascii="Times New Roman" w:hAnsi="Times New Roman" w:cs="Times New Roman"/>
          <w:lang w:eastAsia="zh-CN"/>
        </w:rPr>
        <w:t>理水</w:t>
      </w:r>
      <w:r>
        <w:rPr>
          <w:rFonts w:hint="eastAsia" w:ascii="Times New Roman" w:hAnsi="Times New Roman" w:cs="Times New Roman"/>
          <w:spacing w:val="-3"/>
          <w:lang w:eastAsia="zh-CN"/>
        </w:rPr>
        <w:t>平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spacing w:val="-3"/>
          <w:lang w:eastAsia="zh-CN"/>
        </w:rPr>
        <w:t>本</w:t>
      </w:r>
      <w:r>
        <w:rPr>
          <w:rFonts w:hint="eastAsia" w:ascii="Times New Roman" w:hAnsi="Times New Roman" w:cs="Times New Roman"/>
          <w:lang w:eastAsia="zh-CN"/>
        </w:rPr>
        <w:t>规</w:t>
      </w:r>
      <w:r>
        <w:rPr>
          <w:rFonts w:hint="eastAsia" w:ascii="Times New Roman" w:hAnsi="Times New Roman" w:cs="Times New Roman"/>
          <w:spacing w:val="-3"/>
          <w:lang w:eastAsia="zh-CN"/>
        </w:rPr>
        <w:t>范</w:t>
      </w:r>
      <w:r>
        <w:rPr>
          <w:rFonts w:hint="eastAsia" w:ascii="Times New Roman" w:hAnsi="Times New Roman" w:cs="Times New Roman"/>
          <w:lang w:eastAsia="zh-CN"/>
        </w:rPr>
        <w:t>制</w:t>
      </w:r>
      <w:r>
        <w:rPr>
          <w:rFonts w:hint="eastAsia" w:ascii="Times New Roman" w:hAnsi="Times New Roman" w:cs="Times New Roman"/>
          <w:spacing w:val="-3"/>
          <w:lang w:eastAsia="zh-CN"/>
        </w:rPr>
        <w:t>定</w:t>
      </w:r>
      <w:r>
        <w:rPr>
          <w:rFonts w:hint="eastAsia" w:ascii="Times New Roman" w:hAnsi="Times New Roman" w:cs="Times New Roman"/>
          <w:spacing w:val="-1"/>
          <w:lang w:eastAsia="zh-CN"/>
        </w:rPr>
        <w:t>了</w:t>
      </w:r>
      <w:r>
        <w:rPr>
          <w:rFonts w:hint="eastAsia" w:ascii="Times New Roman" w:hAnsi="Times New Roman" w:cs="Times New Roman"/>
          <w:spacing w:val="-3"/>
          <w:lang w:eastAsia="zh-CN"/>
        </w:rPr>
        <w:t>云</w:t>
      </w:r>
      <w:r>
        <w:rPr>
          <w:rFonts w:hint="eastAsia" w:ascii="Times New Roman" w:hAnsi="Times New Roman" w:cs="Times New Roman"/>
          <w:lang w:eastAsia="zh-CN"/>
        </w:rPr>
        <w:t>公司</w:t>
      </w:r>
      <w:r>
        <w:rPr>
          <w:rFonts w:ascii="Times New Roman" w:hAnsi="Times New Roman" w:eastAsia="Times New Roman" w:cs="Times New Roman"/>
          <w:spacing w:val="-4"/>
          <w:lang w:eastAsia="zh-CN"/>
        </w:rPr>
        <w:t>I</w:t>
      </w:r>
      <w:r>
        <w:rPr>
          <w:rFonts w:ascii="Times New Roman" w:hAnsi="Times New Roman" w:eastAsia="Times New Roman" w:cs="Times New Roman"/>
          <w:lang w:eastAsia="zh-CN"/>
        </w:rPr>
        <w:t>DC</w:t>
      </w:r>
      <w:r>
        <w:rPr>
          <w:rFonts w:hint="eastAsia" w:ascii="Times New Roman" w:hAnsi="Times New Roman" w:cs="Times New Roman"/>
          <w:spacing w:val="-3"/>
          <w:lang w:eastAsia="zh-CN"/>
        </w:rPr>
        <w:t>网络</w:t>
      </w:r>
      <w:r>
        <w:rPr>
          <w:rFonts w:hint="eastAsia" w:ascii="Times New Roman" w:hAnsi="Times New Roman" w:cs="Times New Roman"/>
          <w:lang w:eastAsia="zh-CN"/>
        </w:rPr>
        <w:t>资源</w:t>
      </w:r>
      <w:r>
        <w:rPr>
          <w:rFonts w:hint="eastAsia" w:ascii="Times New Roman" w:hAnsi="Times New Roman" w:cs="Times New Roman"/>
          <w:spacing w:val="-3"/>
          <w:lang w:eastAsia="zh-CN"/>
        </w:rPr>
        <w:t>管</w:t>
      </w:r>
      <w:r>
        <w:rPr>
          <w:rFonts w:hint="eastAsia" w:ascii="Times New Roman" w:hAnsi="Times New Roman" w:cs="Times New Roman"/>
          <w:lang w:eastAsia="zh-CN"/>
        </w:rPr>
        <w:t>理</w:t>
      </w:r>
      <w:r>
        <w:rPr>
          <w:rFonts w:hint="eastAsia" w:ascii="Times New Roman" w:hAnsi="Times New Roman" w:cs="Times New Roman"/>
          <w:spacing w:val="-3"/>
          <w:lang w:eastAsia="zh-CN"/>
        </w:rPr>
        <w:t>对</w:t>
      </w:r>
      <w:r>
        <w:rPr>
          <w:rFonts w:hint="eastAsia" w:ascii="Times New Roman" w:hAnsi="Times New Roman" w:cs="Times New Roman"/>
          <w:lang w:eastAsia="zh-CN"/>
        </w:rPr>
        <w:t>象</w:t>
      </w:r>
      <w:r>
        <w:rPr>
          <w:rFonts w:hint="eastAsia" w:ascii="Times New Roman" w:hAnsi="Times New Roman" w:cs="Times New Roman"/>
          <w:spacing w:val="-3"/>
          <w:lang w:eastAsia="zh-CN"/>
        </w:rPr>
        <w:t>的</w:t>
      </w:r>
      <w:r>
        <w:rPr>
          <w:rFonts w:hint="eastAsia" w:ascii="Times New Roman" w:hAnsi="Times New Roman" w:cs="Times New Roman"/>
          <w:lang w:eastAsia="zh-CN"/>
        </w:rPr>
        <w:t>命</w:t>
      </w:r>
      <w:r>
        <w:rPr>
          <w:rFonts w:hint="eastAsia" w:ascii="Times New Roman" w:hAnsi="Times New Roman" w:cs="Times New Roman"/>
          <w:spacing w:val="-3"/>
          <w:lang w:eastAsia="zh-CN"/>
        </w:rPr>
        <w:t>名</w:t>
      </w:r>
      <w:r>
        <w:rPr>
          <w:rFonts w:hint="eastAsia" w:ascii="Times New Roman" w:hAnsi="Times New Roman" w:cs="Times New Roman"/>
          <w:lang w:eastAsia="zh-CN"/>
        </w:rPr>
        <w:t>规</w:t>
      </w:r>
      <w:r>
        <w:rPr>
          <w:rFonts w:hint="eastAsia" w:ascii="Times New Roman" w:hAnsi="Times New Roman" w:cs="Times New Roman"/>
          <w:spacing w:val="-3"/>
          <w:lang w:eastAsia="zh-CN"/>
        </w:rPr>
        <w:t>则</w:t>
      </w:r>
      <w:r>
        <w:rPr>
          <w:rFonts w:hint="eastAsia" w:ascii="Times New Roman" w:hAnsi="Times New Roman" w:cs="Times New Roman"/>
          <w:spacing w:val="-48"/>
          <w:lang w:eastAsia="zh-CN"/>
        </w:rPr>
        <w:t>，</w:t>
      </w:r>
      <w:r>
        <w:rPr>
          <w:rFonts w:hint="eastAsia" w:ascii="Times New Roman" w:hAnsi="Times New Roman" w:cs="Times New Roman"/>
          <w:lang w:eastAsia="zh-CN"/>
        </w:rPr>
        <w:t>为</w:t>
      </w:r>
      <w:r>
        <w:rPr>
          <w:rFonts w:hint="eastAsia" w:ascii="Times New Roman" w:hAnsi="Times New Roman" w:cs="Times New Roman"/>
          <w:spacing w:val="-3"/>
          <w:lang w:eastAsia="zh-CN"/>
        </w:rPr>
        <w:t>各</w:t>
      </w:r>
      <w:r>
        <w:rPr>
          <w:rFonts w:hint="eastAsia" w:ascii="Times New Roman" w:hAnsi="Times New Roman" w:cs="Times New Roman"/>
          <w:lang w:eastAsia="zh-CN"/>
        </w:rPr>
        <w:t>本</w:t>
      </w:r>
      <w:r>
        <w:rPr>
          <w:rFonts w:hint="eastAsia" w:ascii="Times New Roman" w:hAnsi="Times New Roman" w:cs="Times New Roman"/>
          <w:spacing w:val="-3"/>
          <w:lang w:eastAsia="zh-CN"/>
        </w:rPr>
        <w:t>地</w:t>
      </w:r>
      <w:r>
        <w:rPr>
          <w:rFonts w:hint="eastAsia" w:ascii="Times New Roman" w:hAnsi="Times New Roman" w:cs="Times New Roman"/>
          <w:lang w:eastAsia="zh-CN"/>
        </w:rPr>
        <w:t>网</w:t>
      </w:r>
      <w:r>
        <w:rPr>
          <w:rFonts w:hint="eastAsia" w:ascii="Times New Roman" w:hAnsi="Times New Roman" w:cs="Times New Roman"/>
          <w:spacing w:val="-3"/>
          <w:lang w:eastAsia="zh-CN"/>
        </w:rPr>
        <w:t>进</w:t>
      </w:r>
      <w:r>
        <w:rPr>
          <w:rFonts w:hint="eastAsia" w:ascii="Times New Roman" w:hAnsi="Times New Roman" w:cs="Times New Roman"/>
          <w:lang w:eastAsia="zh-CN"/>
        </w:rPr>
        <w:t>行</w:t>
      </w:r>
      <w:r>
        <w:rPr>
          <w:rFonts w:hint="eastAsia" w:ascii="Times New Roman" w:hAnsi="Times New Roman" w:cs="Times New Roman"/>
          <w:spacing w:val="-3"/>
          <w:lang w:eastAsia="zh-CN"/>
        </w:rPr>
        <w:t>网</w:t>
      </w:r>
      <w:r>
        <w:rPr>
          <w:rFonts w:hint="eastAsia" w:ascii="Times New Roman" w:hAnsi="Times New Roman" w:cs="Times New Roman"/>
          <w:lang w:eastAsia="zh-CN"/>
        </w:rPr>
        <w:t>络</w:t>
      </w:r>
      <w:r>
        <w:rPr>
          <w:rFonts w:hint="eastAsia" w:ascii="Times New Roman" w:hAnsi="Times New Roman" w:cs="Times New Roman"/>
          <w:spacing w:val="-3"/>
          <w:lang w:eastAsia="zh-CN"/>
        </w:rPr>
        <w:t>资</w:t>
      </w:r>
      <w:r>
        <w:rPr>
          <w:rFonts w:hint="eastAsia" w:ascii="Times New Roman" w:hAnsi="Times New Roman" w:cs="Times New Roman"/>
          <w:lang w:eastAsia="zh-CN"/>
        </w:rPr>
        <w:t>源数</w:t>
      </w:r>
      <w:r>
        <w:rPr>
          <w:rFonts w:hint="eastAsia" w:ascii="Times New Roman" w:hAnsi="Times New Roman" w:cs="Times New Roman"/>
          <w:spacing w:val="-3"/>
          <w:lang w:eastAsia="zh-CN"/>
        </w:rPr>
        <w:t>据</w:t>
      </w:r>
      <w:r>
        <w:rPr>
          <w:rFonts w:hint="eastAsia" w:ascii="Times New Roman" w:hAnsi="Times New Roman" w:cs="Times New Roman"/>
          <w:lang w:eastAsia="zh-CN"/>
        </w:rPr>
        <w:t>普</w:t>
      </w:r>
      <w:r>
        <w:rPr>
          <w:rFonts w:hint="eastAsia" w:ascii="Times New Roman" w:hAnsi="Times New Roman" w:cs="Times New Roman"/>
          <w:spacing w:val="-3"/>
          <w:lang w:eastAsia="zh-CN"/>
        </w:rPr>
        <w:t>查</w:t>
      </w:r>
      <w:r>
        <w:rPr>
          <w:rFonts w:hint="eastAsia" w:ascii="Times New Roman" w:hAnsi="Times New Roman" w:cs="Times New Roman"/>
          <w:spacing w:val="-48"/>
          <w:lang w:eastAsia="zh-CN"/>
        </w:rPr>
        <w:t>、</w:t>
      </w:r>
      <w:r>
        <w:rPr>
          <w:rFonts w:hint="eastAsia" w:ascii="Times New Roman" w:hAnsi="Times New Roman" w:cs="Times New Roman"/>
          <w:spacing w:val="-3"/>
          <w:lang w:eastAsia="zh-CN"/>
        </w:rPr>
        <w:t>数</w:t>
      </w:r>
      <w:r>
        <w:rPr>
          <w:rFonts w:hint="eastAsia" w:ascii="Times New Roman" w:hAnsi="Times New Roman" w:cs="Times New Roman"/>
          <w:lang w:eastAsia="zh-CN"/>
        </w:rPr>
        <w:t>据</w:t>
      </w:r>
      <w:r>
        <w:rPr>
          <w:rFonts w:hint="eastAsia" w:ascii="Times New Roman" w:hAnsi="Times New Roman" w:cs="Times New Roman"/>
          <w:spacing w:val="-3"/>
          <w:lang w:eastAsia="zh-CN"/>
        </w:rPr>
        <w:t>标</w:t>
      </w:r>
      <w:r>
        <w:rPr>
          <w:rFonts w:hint="eastAsia" w:ascii="Times New Roman" w:hAnsi="Times New Roman" w:cs="Times New Roman"/>
          <w:lang w:eastAsia="zh-CN"/>
        </w:rPr>
        <w:t>准</w:t>
      </w:r>
      <w:r>
        <w:rPr>
          <w:rFonts w:hint="eastAsia" w:ascii="Times New Roman" w:hAnsi="Times New Roman" w:cs="Times New Roman"/>
          <w:spacing w:val="-3"/>
          <w:lang w:eastAsia="zh-CN"/>
        </w:rPr>
        <w:t>化</w:t>
      </w:r>
      <w:r>
        <w:rPr>
          <w:rFonts w:hint="eastAsia" w:ascii="Times New Roman" w:hAnsi="Times New Roman" w:cs="Times New Roman"/>
          <w:lang w:eastAsia="zh-CN"/>
        </w:rPr>
        <w:t>录入</w:t>
      </w:r>
      <w:r>
        <w:rPr>
          <w:rFonts w:hint="eastAsia" w:ascii="Times New Roman" w:hAnsi="Times New Roman" w:cs="Times New Roman"/>
          <w:spacing w:val="-3"/>
          <w:lang w:eastAsia="zh-CN"/>
        </w:rPr>
        <w:t>及</w:t>
      </w:r>
      <w:r>
        <w:rPr>
          <w:rFonts w:hint="eastAsia" w:ascii="Times New Roman" w:hAnsi="Times New Roman" w:cs="Times New Roman"/>
          <w:lang w:eastAsia="zh-CN"/>
        </w:rPr>
        <w:t>核</w:t>
      </w:r>
      <w:r>
        <w:rPr>
          <w:rFonts w:hint="eastAsia" w:ascii="Times New Roman" w:hAnsi="Times New Roman" w:cs="Times New Roman"/>
          <w:spacing w:val="-3"/>
          <w:lang w:eastAsia="zh-CN"/>
        </w:rPr>
        <w:t>对</w:t>
      </w:r>
      <w:r>
        <w:rPr>
          <w:rFonts w:hint="eastAsia" w:ascii="Times New Roman" w:hAnsi="Times New Roman" w:cs="Times New Roman"/>
          <w:lang w:eastAsia="zh-CN"/>
        </w:rPr>
        <w:t>以及日常</w:t>
      </w:r>
      <w:r>
        <w:rPr>
          <w:rFonts w:hint="eastAsia" w:ascii="Times New Roman" w:hAnsi="Times New Roman" w:cs="Times New Roman"/>
          <w:spacing w:val="-3"/>
          <w:lang w:eastAsia="zh-CN"/>
        </w:rPr>
        <w:t>维</w:t>
      </w:r>
      <w:r>
        <w:rPr>
          <w:rFonts w:hint="eastAsia" w:ascii="Times New Roman" w:hAnsi="Times New Roman" w:cs="Times New Roman"/>
          <w:lang w:eastAsia="zh-CN"/>
        </w:rPr>
        <w:t>护</w:t>
      </w:r>
      <w:r>
        <w:rPr>
          <w:rFonts w:hint="eastAsia" w:ascii="Times New Roman" w:hAnsi="Times New Roman" w:cs="Times New Roman"/>
          <w:spacing w:val="-3"/>
          <w:lang w:eastAsia="zh-CN"/>
        </w:rPr>
        <w:t>管</w:t>
      </w:r>
      <w:r>
        <w:rPr>
          <w:rFonts w:hint="eastAsia" w:ascii="Times New Roman" w:hAnsi="Times New Roman" w:cs="Times New Roman"/>
          <w:lang w:eastAsia="zh-CN"/>
        </w:rPr>
        <w:t>理</w:t>
      </w:r>
      <w:r>
        <w:rPr>
          <w:rFonts w:hint="eastAsia" w:ascii="Times New Roman" w:hAnsi="Times New Roman" w:cs="Times New Roman"/>
          <w:spacing w:val="-3"/>
          <w:lang w:eastAsia="zh-CN"/>
        </w:rPr>
        <w:t>统</w:t>
      </w:r>
      <w:r>
        <w:rPr>
          <w:rFonts w:hint="eastAsia" w:ascii="Times New Roman" w:hAnsi="Times New Roman" w:cs="Times New Roman"/>
          <w:lang w:eastAsia="zh-CN"/>
        </w:rPr>
        <w:t>一</w:t>
      </w:r>
      <w:r>
        <w:rPr>
          <w:rFonts w:hint="eastAsia" w:ascii="Times New Roman" w:hAnsi="Times New Roman" w:cs="Times New Roman"/>
          <w:spacing w:val="-3"/>
          <w:lang w:eastAsia="zh-CN"/>
        </w:rPr>
        <w:t>标</w:t>
      </w:r>
      <w:r>
        <w:rPr>
          <w:rFonts w:hint="eastAsia" w:ascii="Times New Roman" w:hAnsi="Times New Roman" w:cs="Times New Roman"/>
          <w:lang w:eastAsia="zh-CN"/>
        </w:rPr>
        <w:t>记</w:t>
      </w:r>
      <w:r>
        <w:rPr>
          <w:rFonts w:hint="eastAsia" w:ascii="Times New Roman" w:hAnsi="Times New Roman" w:cs="Times New Roman"/>
          <w:spacing w:val="-3"/>
          <w:lang w:eastAsia="zh-CN"/>
        </w:rPr>
        <w:t>等</w:t>
      </w:r>
      <w:r>
        <w:rPr>
          <w:rFonts w:hint="eastAsia" w:ascii="Times New Roman" w:hAnsi="Times New Roman" w:cs="Times New Roman"/>
          <w:lang w:eastAsia="zh-CN"/>
        </w:rPr>
        <w:t>工作</w:t>
      </w:r>
      <w:r>
        <w:rPr>
          <w:rFonts w:hint="eastAsia" w:ascii="Times New Roman" w:hAnsi="Times New Roman" w:cs="Times New Roman"/>
          <w:spacing w:val="-3"/>
          <w:lang w:eastAsia="zh-CN"/>
        </w:rPr>
        <w:t>提</w:t>
      </w:r>
      <w:r>
        <w:rPr>
          <w:rFonts w:hint="eastAsia" w:ascii="Times New Roman" w:hAnsi="Times New Roman" w:cs="Times New Roman"/>
          <w:lang w:eastAsia="zh-CN"/>
        </w:rPr>
        <w:t>供</w:t>
      </w:r>
      <w:r>
        <w:rPr>
          <w:rFonts w:hint="eastAsia" w:ascii="Times New Roman" w:hAnsi="Times New Roman" w:cs="Times New Roman"/>
          <w:spacing w:val="-3"/>
          <w:lang w:eastAsia="zh-CN"/>
        </w:rPr>
        <w:t>参</w:t>
      </w:r>
      <w:r>
        <w:rPr>
          <w:rFonts w:hint="eastAsia" w:ascii="Times New Roman" w:hAnsi="Times New Roman" w:cs="Times New Roman"/>
          <w:lang w:eastAsia="zh-CN"/>
        </w:rPr>
        <w:t>考</w:t>
      </w:r>
      <w:r>
        <w:rPr>
          <w:rFonts w:hint="eastAsia" w:ascii="Times New Roman" w:hAnsi="Times New Roman" w:cs="Times New Roman"/>
          <w:spacing w:val="-3"/>
          <w:lang w:eastAsia="zh-CN"/>
        </w:rPr>
        <w:t>标</w:t>
      </w:r>
      <w:r>
        <w:rPr>
          <w:rFonts w:hint="eastAsia" w:ascii="Times New Roman" w:hAnsi="Times New Roman" w:cs="Times New Roman"/>
          <w:lang w:eastAsia="zh-CN"/>
        </w:rPr>
        <w:t>准</w:t>
      </w:r>
      <w:r>
        <w:rPr>
          <w:rFonts w:hint="eastAsia" w:ascii="Times New Roman" w:hAnsi="Times New Roman" w:cs="Times New Roman"/>
          <w:spacing w:val="-3"/>
          <w:lang w:eastAsia="zh-CN"/>
        </w:rPr>
        <w:t>，</w:t>
      </w:r>
      <w:r>
        <w:rPr>
          <w:rFonts w:hint="eastAsia" w:ascii="Times New Roman" w:hAnsi="Times New Roman" w:cs="Times New Roman"/>
          <w:lang w:eastAsia="zh-CN"/>
        </w:rPr>
        <w:t>同</w:t>
      </w:r>
      <w:r>
        <w:rPr>
          <w:rFonts w:hint="eastAsia" w:ascii="Times New Roman" w:hAnsi="Times New Roman" w:cs="Times New Roman"/>
          <w:spacing w:val="-3"/>
          <w:lang w:eastAsia="zh-CN"/>
        </w:rPr>
        <w:t>时</w:t>
      </w:r>
      <w:r>
        <w:rPr>
          <w:rFonts w:hint="eastAsia" w:ascii="Times New Roman" w:hAnsi="Times New Roman" w:cs="Times New Roman"/>
          <w:lang w:eastAsia="zh-CN"/>
        </w:rPr>
        <w:t>对计</w:t>
      </w:r>
      <w:r>
        <w:rPr>
          <w:rFonts w:hint="eastAsia" w:ascii="Times New Roman" w:hAnsi="Times New Roman" w:cs="Times New Roman"/>
          <w:spacing w:val="-3"/>
          <w:lang w:eastAsia="zh-CN"/>
        </w:rPr>
        <w:t>算</w:t>
      </w:r>
      <w:r>
        <w:rPr>
          <w:rFonts w:hint="eastAsia" w:ascii="Times New Roman" w:hAnsi="Times New Roman" w:cs="Times New Roman"/>
          <w:lang w:eastAsia="zh-CN"/>
        </w:rPr>
        <w:t>机</w:t>
      </w:r>
      <w:r>
        <w:rPr>
          <w:rFonts w:hint="eastAsia" w:ascii="Times New Roman" w:hAnsi="Times New Roman" w:cs="Times New Roman"/>
          <w:spacing w:val="-3"/>
          <w:lang w:eastAsia="zh-CN"/>
        </w:rPr>
        <w:t>管</w:t>
      </w:r>
      <w:r>
        <w:rPr>
          <w:rFonts w:hint="eastAsia" w:ascii="Times New Roman" w:hAnsi="Times New Roman" w:cs="Times New Roman"/>
          <w:lang w:eastAsia="zh-CN"/>
        </w:rPr>
        <w:t>理</w:t>
      </w:r>
      <w:r>
        <w:rPr>
          <w:rFonts w:hint="eastAsia" w:ascii="Times New Roman" w:hAnsi="Times New Roman" w:cs="Times New Roman"/>
          <w:spacing w:val="-3"/>
          <w:lang w:eastAsia="zh-CN"/>
        </w:rPr>
        <w:t>系</w:t>
      </w:r>
      <w:r>
        <w:rPr>
          <w:rFonts w:hint="eastAsia" w:ascii="Times New Roman" w:hAnsi="Times New Roman" w:cs="Times New Roman"/>
          <w:lang w:eastAsia="zh-CN"/>
        </w:rPr>
        <w:t>统</w:t>
      </w:r>
      <w:r>
        <w:rPr>
          <w:rFonts w:hint="eastAsia" w:ascii="Times New Roman" w:hAnsi="Times New Roman" w:cs="Times New Roman"/>
          <w:spacing w:val="-3"/>
          <w:lang w:eastAsia="zh-CN"/>
        </w:rPr>
        <w:t>实</w:t>
      </w:r>
      <w:r>
        <w:rPr>
          <w:rFonts w:hint="eastAsia" w:ascii="Times New Roman" w:hAnsi="Times New Roman" w:cs="Times New Roman"/>
          <w:lang w:eastAsia="zh-CN"/>
        </w:rPr>
        <w:t>现</w:t>
      </w:r>
      <w:r>
        <w:rPr>
          <w:rFonts w:ascii="Times New Roman" w:hAnsi="Times New Roman" w:eastAsia="Times New Roman" w:cs="Times New Roman"/>
          <w:spacing w:val="-4"/>
          <w:lang w:eastAsia="zh-CN"/>
        </w:rPr>
        <w:t>I</w:t>
      </w:r>
      <w:r>
        <w:rPr>
          <w:rFonts w:ascii="Times New Roman" w:hAnsi="Times New Roman" w:eastAsia="Times New Roman" w:cs="Times New Roman"/>
          <w:lang w:eastAsia="zh-CN"/>
        </w:rPr>
        <w:t>DC</w:t>
      </w:r>
      <w:r>
        <w:rPr>
          <w:rFonts w:hint="eastAsia" w:ascii="Times New Roman" w:hAnsi="Times New Roman" w:cs="Times New Roman"/>
          <w:lang w:eastAsia="zh-CN"/>
        </w:rPr>
        <w:t>网</w:t>
      </w:r>
      <w:r>
        <w:rPr>
          <w:rFonts w:hint="eastAsia" w:ascii="Times New Roman" w:hAnsi="Times New Roman" w:cs="Times New Roman"/>
          <w:spacing w:val="-3"/>
          <w:lang w:eastAsia="zh-CN"/>
        </w:rPr>
        <w:t>络</w:t>
      </w:r>
      <w:r>
        <w:rPr>
          <w:rFonts w:hint="eastAsia" w:ascii="Times New Roman" w:hAnsi="Times New Roman" w:cs="Times New Roman"/>
          <w:lang w:eastAsia="zh-CN"/>
        </w:rPr>
        <w:t>资</w:t>
      </w:r>
      <w:r>
        <w:rPr>
          <w:rFonts w:hint="eastAsia" w:ascii="Times New Roman" w:hAnsi="Times New Roman" w:cs="Times New Roman"/>
          <w:spacing w:val="-3"/>
          <w:lang w:eastAsia="zh-CN"/>
        </w:rPr>
        <w:t>源</w:t>
      </w:r>
      <w:r>
        <w:rPr>
          <w:rFonts w:hint="eastAsia" w:ascii="Times New Roman" w:hAnsi="Times New Roman" w:cs="Times New Roman"/>
          <w:lang w:eastAsia="zh-CN"/>
        </w:rPr>
        <w:t>管理对</w:t>
      </w:r>
      <w:r>
        <w:rPr>
          <w:rFonts w:hint="eastAsia" w:ascii="Times New Roman" w:hAnsi="Times New Roman" w:cs="Times New Roman"/>
          <w:spacing w:val="-3"/>
          <w:lang w:eastAsia="zh-CN"/>
        </w:rPr>
        <w:t>象</w:t>
      </w:r>
      <w:r>
        <w:rPr>
          <w:rFonts w:hint="eastAsia" w:ascii="Times New Roman" w:hAnsi="Times New Roman" w:cs="Times New Roman"/>
          <w:lang w:eastAsia="zh-CN"/>
        </w:rPr>
        <w:t>的</w:t>
      </w:r>
      <w:r>
        <w:rPr>
          <w:rFonts w:hint="eastAsia" w:ascii="Times New Roman" w:hAnsi="Times New Roman" w:cs="Times New Roman"/>
          <w:spacing w:val="-3"/>
          <w:lang w:eastAsia="zh-CN"/>
        </w:rPr>
        <w:t>自</w:t>
      </w:r>
      <w:r>
        <w:rPr>
          <w:rFonts w:hint="eastAsia" w:ascii="Times New Roman" w:hAnsi="Times New Roman" w:cs="Times New Roman"/>
          <w:lang w:eastAsia="zh-CN"/>
        </w:rPr>
        <w:t>动</w:t>
      </w:r>
      <w:r>
        <w:rPr>
          <w:rFonts w:hint="eastAsia" w:ascii="Times New Roman" w:hAnsi="Times New Roman" w:cs="Times New Roman"/>
          <w:spacing w:val="-3"/>
          <w:lang w:eastAsia="zh-CN"/>
        </w:rPr>
        <w:t>命</w:t>
      </w:r>
      <w:r>
        <w:rPr>
          <w:rFonts w:hint="eastAsia" w:ascii="Times New Roman" w:hAnsi="Times New Roman" w:cs="Times New Roman"/>
          <w:lang w:eastAsia="zh-CN"/>
        </w:rPr>
        <w:t>名</w:t>
      </w:r>
      <w:r>
        <w:rPr>
          <w:rFonts w:hint="eastAsia" w:ascii="Times New Roman" w:hAnsi="Times New Roman" w:cs="Times New Roman"/>
          <w:spacing w:val="-3"/>
          <w:lang w:eastAsia="zh-CN"/>
        </w:rPr>
        <w:t>提</w:t>
      </w:r>
      <w:r>
        <w:rPr>
          <w:rFonts w:hint="eastAsia" w:ascii="Times New Roman" w:hAnsi="Times New Roman" w:cs="Times New Roman"/>
          <w:lang w:eastAsia="zh-CN"/>
        </w:rPr>
        <w:t>供</w:t>
      </w:r>
      <w:r>
        <w:rPr>
          <w:rFonts w:hint="eastAsia" w:ascii="Times New Roman" w:hAnsi="Times New Roman" w:cs="Times New Roman"/>
          <w:spacing w:val="-3"/>
          <w:lang w:eastAsia="zh-CN"/>
        </w:rPr>
        <w:t>依</w:t>
      </w:r>
      <w:r>
        <w:rPr>
          <w:rFonts w:hint="eastAsia" w:ascii="Times New Roman" w:hAnsi="Times New Roman" w:cs="Times New Roman"/>
          <w:lang w:eastAsia="zh-CN"/>
        </w:rPr>
        <w:t>据。</w:t>
      </w:r>
    </w:p>
    <w:p>
      <w:pPr>
        <w:pStyle w:val="3"/>
        <w:spacing w:before="120" w:beforeLines="50" w:after="120" w:afterLines="50"/>
        <w:rPr>
          <w:rFonts w:eastAsia="Arial" w:cs="Times New Roman"/>
          <w:lang w:eastAsia="zh-CN"/>
        </w:rPr>
      </w:pPr>
      <w:bookmarkStart w:id="6" w:name="_bookmark1"/>
      <w:bookmarkEnd w:id="6"/>
      <w:bookmarkStart w:id="7" w:name="_Toc140"/>
      <w:r>
        <w:rPr>
          <w:rFonts w:eastAsia="Arial" w:cs="Times New Roman"/>
          <w:lang w:eastAsia="zh-CN"/>
        </w:rPr>
        <w:t>1.1</w:t>
      </w:r>
      <w:r>
        <w:rPr>
          <w:rFonts w:hint="eastAsia" w:ascii="宋体" w:hAnsi="宋体" w:eastAsia="宋体" w:cs="宋体"/>
          <w:lang w:eastAsia="zh-CN"/>
        </w:rPr>
        <w:t>命名形式</w:t>
      </w:r>
      <w:bookmarkEnd w:id="7"/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IDC</w:t>
      </w:r>
      <w:r>
        <w:rPr>
          <w:rFonts w:hint="eastAsia" w:ascii="Times New Roman" w:hAnsi="Times New Roman" w:cs="Times New Roman"/>
          <w:lang w:eastAsia="zh-CN"/>
        </w:rPr>
        <w:t>网络资源对象的命名定义了资源对象在网络中的唯一标识。资源对象的命名一般由若干资源对象特征的描述信息以及编号构成。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如机房，</w:t>
      </w:r>
      <w:ins w:id="2" w:author="naruto" w:date="2022-08-26T10:11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省编码-</w:t>
        </w:r>
      </w:ins>
      <w:ins w:id="3" w:author="naruto" w:date="2022-08-26T10:18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市</w:t>
        </w:r>
      </w:ins>
      <w:ins w:id="4" w:author="naruto" w:date="2022-08-26T10:15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长途区号</w:t>
        </w:r>
      </w:ins>
      <w:ins w:id="5" w:author="naruto" w:date="2022-08-26T10:11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-数据中心-机楼-机房命名缩写。例如：TJ-022-JJJ-TJJJJA2-301</w:t>
        </w:r>
      </w:ins>
      <w:del w:id="6" w:author="naruto" w:date="2022-08-26T10:12:00Z">
        <w:r>
          <w:rPr>
            <w:rFonts w:hint="eastAsia" w:ascii="Times New Roman" w:hAnsi="Times New Roman" w:cs="Times New Roman"/>
            <w:lang w:eastAsia="zh-CN"/>
          </w:rPr>
          <w:delText>命名示例为：</w:delText>
        </w:r>
      </w:del>
      <w:del w:id="7" w:author="naruto" w:date="2022-08-26T10:12:00Z">
        <w:r>
          <w:rPr>
            <w:rFonts w:ascii="Times New Roman" w:hAnsi="Times New Roman" w:cs="Times New Roman"/>
            <w:lang w:eastAsia="zh-CN"/>
          </w:rPr>
          <w:delText>NMA03-3F02</w:delText>
        </w:r>
      </w:del>
      <w:r>
        <w:rPr>
          <w:rFonts w:ascii="Times New Roman" w:hAnsi="Times New Roman"/>
          <w:lang w:eastAsia="zh-CN"/>
        </w:rPr>
        <w:t>(</w:t>
      </w:r>
      <w:ins w:id="8" w:author="naruto" w:date="2022-08-26T10:16:00Z">
        <w:r>
          <w:rPr>
            <w:rFonts w:hint="eastAsia" w:ascii="Times New Roman" w:hAnsi="Times New Roman"/>
            <w:lang w:eastAsia="zh-CN"/>
          </w:rPr>
          <w:t>天津</w:t>
        </w:r>
      </w:ins>
      <w:del w:id="9" w:author="naruto" w:date="2022-08-26T10:13:00Z">
        <w:r>
          <w:rPr>
            <w:rFonts w:ascii="Times New Roman" w:hAnsi="Times New Roman"/>
            <w:lang w:eastAsia="zh-CN"/>
          </w:rPr>
          <w:delText xml:space="preserve">内蒙A03 </w:delText>
        </w:r>
      </w:del>
      <w:ins w:id="10" w:author="naruto" w:date="2022-08-26T10:13:00Z">
        <w:r>
          <w:rPr>
            <w:rFonts w:hint="eastAsia" w:ascii="Times New Roman" w:hAnsi="Times New Roman"/>
            <w:lang w:eastAsia="zh-CN"/>
          </w:rPr>
          <w:t xml:space="preserve">京津冀A2 </w:t>
        </w:r>
      </w:ins>
      <w:r>
        <w:rPr>
          <w:rFonts w:hint="eastAsia" w:ascii="Times New Roman" w:hAnsi="Times New Roman"/>
          <w:lang w:eastAsia="zh-CN"/>
        </w:rPr>
        <w:t>机楼</w:t>
      </w:r>
      <w:r>
        <w:rPr>
          <w:rFonts w:ascii="Times New Roman" w:hAnsi="Times New Roman"/>
          <w:lang w:eastAsia="zh-CN"/>
        </w:rPr>
        <w:t>,3</w:t>
      </w:r>
      <w:r>
        <w:rPr>
          <w:rFonts w:hint="eastAsia" w:ascii="Times New Roman" w:hAnsi="Times New Roman"/>
          <w:lang w:eastAsia="zh-CN"/>
        </w:rPr>
        <w:t>层</w:t>
      </w:r>
      <w:del w:id="11" w:author="naruto" w:date="2022-08-26T10:13:00Z">
        <w:r>
          <w:rPr>
            <w:rFonts w:ascii="Times New Roman" w:hAnsi="Times New Roman"/>
            <w:lang w:eastAsia="zh-CN"/>
          </w:rPr>
          <w:delText>02</w:delText>
        </w:r>
      </w:del>
      <w:ins w:id="12" w:author="naruto" w:date="2022-08-26T10:13:00Z">
        <w:r>
          <w:rPr>
            <w:rFonts w:hint="eastAsia" w:ascii="Times New Roman" w:hAnsi="Times New Roman"/>
            <w:lang w:eastAsia="zh-CN"/>
          </w:rPr>
          <w:t>301</w:t>
        </w:r>
      </w:ins>
      <w:r>
        <w:rPr>
          <w:rFonts w:hint="eastAsia" w:ascii="Times New Roman" w:hAnsi="Times New Roman"/>
          <w:lang w:eastAsia="zh-CN"/>
        </w:rPr>
        <w:t>机房</w:t>
      </w:r>
      <w:r>
        <w:rPr>
          <w:rFonts w:ascii="Times New Roman" w:hAnsi="Times New Roman"/>
          <w:lang w:eastAsia="zh-CN"/>
        </w:rPr>
        <w:t>)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pStyle w:val="3"/>
        <w:spacing w:before="120" w:beforeLines="50" w:after="120" w:afterLines="50"/>
        <w:rPr>
          <w:rFonts w:eastAsia="Arial" w:cs="Times New Roman"/>
          <w:lang w:eastAsia="zh-CN"/>
        </w:rPr>
      </w:pPr>
      <w:bookmarkStart w:id="8" w:name="_bookmark2"/>
      <w:bookmarkEnd w:id="8"/>
      <w:bookmarkStart w:id="9" w:name="_Toc29558"/>
      <w:r>
        <w:rPr>
          <w:rFonts w:eastAsia="Arial" w:cs="Times New Roman"/>
          <w:lang w:eastAsia="zh-CN"/>
        </w:rPr>
        <w:t>1.2</w:t>
      </w:r>
      <w:r>
        <w:rPr>
          <w:rFonts w:hint="eastAsia" w:eastAsia="宋体" w:cs="Times New Roman"/>
          <w:lang w:eastAsia="zh-CN"/>
        </w:rPr>
        <w:t>命名原则</w:t>
      </w:r>
      <w:bookmarkEnd w:id="9"/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本规范主要依据以下原则来制定：</w:t>
      </w:r>
    </w:p>
    <w:p>
      <w:pPr>
        <w:pStyle w:val="9"/>
        <w:numPr>
          <w:ilvl w:val="0"/>
          <w:numId w:val="1"/>
        </w:numPr>
        <w:spacing w:line="353" w:lineRule="auto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唯一性原则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本规范中资源对象的命名是在其相关的局部范围内来进行的，并在该范围内保证资源对象的命名的唯一性。若在其上一层的范围内来定位该资源时，须将上一层的名称加上，依次类推，即可保证其在各层次上的唯一性。</w:t>
      </w:r>
    </w:p>
    <w:p>
      <w:pPr>
        <w:pStyle w:val="9"/>
        <w:numPr>
          <w:ilvl w:val="0"/>
          <w:numId w:val="1"/>
        </w:numPr>
        <w:spacing w:line="353" w:lineRule="auto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扩充性原则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本规范主要考虑到资源命名规则及编号容量的可扩充性，即能够在一定程度上满足因业务发展所带来的资源数量增加要求。</w:t>
      </w:r>
    </w:p>
    <w:p>
      <w:pPr>
        <w:pStyle w:val="9"/>
        <w:numPr>
          <w:ilvl w:val="0"/>
          <w:numId w:val="1"/>
        </w:numPr>
        <w:spacing w:line="353" w:lineRule="auto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可操作性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命名规则与实施原则描述明确、严谨，易于实际操作。</w:t>
      </w:r>
    </w:p>
    <w:p>
      <w:pPr>
        <w:pStyle w:val="3"/>
        <w:spacing w:before="120" w:beforeLines="50" w:after="120" w:afterLines="50"/>
        <w:rPr>
          <w:rFonts w:eastAsia="Arial" w:cs="Times New Roman"/>
          <w:lang w:eastAsia="zh-CN"/>
        </w:rPr>
      </w:pPr>
      <w:bookmarkStart w:id="10" w:name="_bookmark3"/>
      <w:bookmarkEnd w:id="10"/>
      <w:bookmarkStart w:id="11" w:name="_Toc27075"/>
      <w:r>
        <w:rPr>
          <w:rFonts w:eastAsia="Arial" w:cs="Times New Roman"/>
          <w:lang w:eastAsia="zh-CN"/>
        </w:rPr>
        <w:t>1.3</w:t>
      </w:r>
      <w:r>
        <w:rPr>
          <w:rFonts w:hint="eastAsia" w:eastAsia="宋体" w:cs="Times New Roman"/>
          <w:lang w:eastAsia="zh-CN"/>
        </w:rPr>
        <w:t>适用范围</w:t>
      </w:r>
      <w:bookmarkEnd w:id="11"/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本命名规范适用于云公司</w:t>
      </w:r>
      <w:r>
        <w:rPr>
          <w:rFonts w:ascii="Times New Roman" w:hAnsi="Times New Roman" w:cs="Times New Roman"/>
          <w:lang w:eastAsia="zh-CN"/>
        </w:rPr>
        <w:t>IDC</w:t>
      </w:r>
      <w:r>
        <w:rPr>
          <w:rFonts w:hint="eastAsia" w:ascii="Times New Roman" w:hAnsi="Times New Roman" w:cs="Times New Roman"/>
          <w:lang w:eastAsia="zh-CN"/>
        </w:rPr>
        <w:t>网络资源管理中的机构、机房、机架资源的编码情况，及设备命名，设备标签，设备端口描述，线缆标签的命名规范。</w:t>
      </w:r>
    </w:p>
    <w:p>
      <w:pPr>
        <w:pStyle w:val="3"/>
        <w:spacing w:before="120" w:beforeLines="50" w:after="120" w:afterLines="50"/>
        <w:rPr>
          <w:rFonts w:eastAsia="Arial" w:cs="Times New Roman"/>
          <w:lang w:eastAsia="zh-CN"/>
        </w:rPr>
      </w:pPr>
      <w:bookmarkStart w:id="12" w:name="_bookmark4"/>
      <w:bookmarkEnd w:id="12"/>
      <w:bookmarkStart w:id="13" w:name="_Toc12843"/>
      <w:r>
        <w:rPr>
          <w:rFonts w:eastAsia="Arial" w:cs="Times New Roman"/>
          <w:lang w:eastAsia="zh-CN"/>
        </w:rPr>
        <w:t>1.4</w:t>
      </w:r>
      <w:r>
        <w:rPr>
          <w:rFonts w:hint="eastAsia" w:eastAsia="宋体" w:cs="Times New Roman"/>
          <w:lang w:eastAsia="zh-CN"/>
        </w:rPr>
        <w:t>字符集</w:t>
      </w:r>
      <w:bookmarkEnd w:id="13"/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所有名称、编码和路由描述所使用的字符必须属于本字符集，但是本字符集对相关信息表示所使用的字符不进行限制。字符集包括：</w:t>
      </w:r>
    </w:p>
    <w:p>
      <w:pPr>
        <w:pStyle w:val="9"/>
        <w:numPr>
          <w:ilvl w:val="0"/>
          <w:numId w:val="1"/>
        </w:numPr>
        <w:spacing w:line="353" w:lineRule="auto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大小写英文字母：</w:t>
      </w:r>
      <w:r>
        <w:rPr>
          <w:rFonts w:ascii="Times New Roman" w:hAnsi="Times New Roman" w:cs="Times New Roman"/>
          <w:lang w:eastAsia="zh-CN"/>
        </w:rPr>
        <w:t>A-Z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  <w:lang w:eastAsia="zh-CN"/>
        </w:rPr>
        <w:t>a-z</w:t>
      </w:r>
      <w:r>
        <w:rPr>
          <w:rFonts w:hint="eastAsia" w:ascii="Times New Roman" w:hAnsi="Times New Roman" w:cs="Times New Roman"/>
          <w:lang w:eastAsia="zh-CN"/>
        </w:rPr>
        <w:t>；</w:t>
      </w:r>
    </w:p>
    <w:p>
      <w:pPr>
        <w:pStyle w:val="9"/>
        <w:numPr>
          <w:ilvl w:val="0"/>
          <w:numId w:val="1"/>
        </w:numPr>
        <w:spacing w:line="353" w:lineRule="auto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数字：</w:t>
      </w:r>
      <w:r>
        <w:rPr>
          <w:rFonts w:ascii="Times New Roman" w:hAnsi="Times New Roman" w:cs="Times New Roman"/>
          <w:lang w:eastAsia="zh-CN"/>
        </w:rPr>
        <w:t>0</w:t>
      </w:r>
      <w:r>
        <w:rPr>
          <w:rFonts w:hint="eastAsia" w:ascii="Times New Roman" w:hAnsi="Times New Roman" w:cs="Times New Roman"/>
          <w:lang w:eastAsia="zh-CN"/>
        </w:rPr>
        <w:t>－</w:t>
      </w:r>
      <w:r>
        <w:rPr>
          <w:rFonts w:ascii="Times New Roman" w:hAnsi="Times New Roman" w:cs="Times New Roman"/>
          <w:lang w:eastAsia="zh-CN"/>
        </w:rPr>
        <w:t>9</w:t>
      </w:r>
      <w:r>
        <w:rPr>
          <w:rFonts w:hint="eastAsia" w:ascii="Times New Roman" w:hAnsi="Times New Roman" w:cs="Times New Roman"/>
          <w:lang w:eastAsia="zh-CN"/>
        </w:rPr>
        <w:t>；</w:t>
      </w:r>
    </w:p>
    <w:p>
      <w:pPr>
        <w:pStyle w:val="9"/>
        <w:numPr>
          <w:ilvl w:val="0"/>
          <w:numId w:val="1"/>
        </w:numPr>
        <w:spacing w:line="353" w:lineRule="auto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其他符号：“</w:t>
      </w:r>
      <w:r>
        <w:rPr>
          <w:rFonts w:ascii="Times New Roman" w:hAnsi="Times New Roman" w:cs="Times New Roman"/>
          <w:lang w:eastAsia="zh-CN"/>
        </w:rPr>
        <w:t>.</w:t>
      </w:r>
      <w:r>
        <w:rPr>
          <w:rFonts w:hint="eastAsia" w:ascii="Times New Roman" w:hAnsi="Times New Roman" w:cs="Times New Roman"/>
          <w:lang w:eastAsia="zh-CN"/>
        </w:rPr>
        <w:t>”，“</w:t>
      </w:r>
      <w:r>
        <w:rPr>
          <w:rFonts w:ascii="Times New Roman" w:hAnsi="Times New Roman" w:cs="Times New Roman"/>
          <w:lang w:eastAsia="zh-CN"/>
        </w:rPr>
        <w:t>-</w:t>
      </w:r>
      <w:r>
        <w:rPr>
          <w:rFonts w:hint="eastAsia" w:ascii="Times New Roman" w:hAnsi="Times New Roman" w:cs="Times New Roman"/>
          <w:lang w:eastAsia="zh-CN"/>
        </w:rPr>
        <w:t>”，“</w:t>
      </w:r>
      <w:r>
        <w:rPr>
          <w:rFonts w:ascii="Times New Roman" w:hAnsi="Times New Roman" w:cs="Times New Roman"/>
          <w:lang w:eastAsia="zh-CN"/>
        </w:rPr>
        <w:t>/</w:t>
      </w:r>
      <w:r>
        <w:rPr>
          <w:rFonts w:hint="eastAsia" w:ascii="Times New Roman" w:hAnsi="Times New Roman" w:cs="Times New Roman"/>
          <w:lang w:eastAsia="zh-CN"/>
        </w:rPr>
        <w:t>”，“×”，“λ”，“</w:t>
      </w:r>
      <w:r>
        <w:rPr>
          <w:rFonts w:ascii="Times New Roman" w:hAnsi="Times New Roman" w:cs="Times New Roman"/>
          <w:lang w:eastAsia="zh-CN"/>
        </w:rPr>
        <w:t>(</w:t>
      </w:r>
      <w:r>
        <w:rPr>
          <w:rFonts w:hint="eastAsia" w:ascii="Times New Roman" w:hAnsi="Times New Roman" w:cs="Times New Roman"/>
          <w:lang w:eastAsia="zh-CN"/>
        </w:rPr>
        <w:t>”，“</w:t>
      </w:r>
      <w:r>
        <w:rPr>
          <w:rFonts w:ascii="Times New Roman" w:hAnsi="Times New Roman" w:cs="Times New Roman"/>
          <w:lang w:eastAsia="zh-CN"/>
        </w:rPr>
        <w:t>)</w:t>
      </w:r>
      <w:r>
        <w:rPr>
          <w:rFonts w:hint="eastAsia" w:ascii="Times New Roman" w:hAnsi="Times New Roman" w:cs="Times New Roman"/>
          <w:lang w:eastAsia="zh-CN"/>
        </w:rPr>
        <w:t>”，“</w:t>
      </w:r>
      <w:r>
        <w:rPr>
          <w:rFonts w:ascii="Times New Roman" w:hAnsi="Times New Roman" w:cs="Times New Roman"/>
          <w:lang w:eastAsia="zh-CN"/>
        </w:rPr>
        <w:t>[</w:t>
      </w:r>
      <w:r>
        <w:rPr>
          <w:rFonts w:hint="eastAsia" w:ascii="Times New Roman" w:hAnsi="Times New Roman" w:cs="Times New Roman"/>
          <w:lang w:eastAsia="zh-CN"/>
        </w:rPr>
        <w:t>”，“</w:t>
      </w:r>
      <w:r>
        <w:rPr>
          <w:rFonts w:ascii="Times New Roman" w:hAnsi="Times New Roman" w:cs="Times New Roman"/>
          <w:lang w:eastAsia="zh-CN"/>
        </w:rPr>
        <w:t>]</w:t>
      </w:r>
      <w:r>
        <w:rPr>
          <w:rFonts w:hint="eastAsia" w:ascii="Times New Roman" w:hAnsi="Times New Roman" w:cs="Times New Roman"/>
          <w:lang w:eastAsia="zh-CN"/>
        </w:rPr>
        <w:t>”，“《”，“》”，“</w:t>
      </w:r>
      <w:r>
        <w:rPr>
          <w:rFonts w:ascii="Times New Roman" w:hAnsi="Times New Roman" w:cs="Times New Roman"/>
          <w:lang w:eastAsia="zh-CN"/>
        </w:rPr>
        <w:t>#</w:t>
      </w:r>
      <w:r>
        <w:rPr>
          <w:rFonts w:hint="eastAsia" w:ascii="Times New Roman" w:hAnsi="Times New Roman" w:cs="Times New Roman"/>
          <w:lang w:eastAsia="zh-CN"/>
        </w:rPr>
        <w:t>”，“</w:t>
      </w:r>
      <w:r>
        <w:rPr>
          <w:rFonts w:ascii="Times New Roman" w:hAnsi="Times New Roman" w:cs="Times New Roman"/>
          <w:lang w:eastAsia="zh-CN"/>
        </w:rPr>
        <w:t>&amp;</w:t>
      </w:r>
      <w:r>
        <w:rPr>
          <w:rFonts w:hint="eastAsia" w:ascii="Times New Roman" w:hAnsi="Times New Roman" w:cs="Times New Roman"/>
          <w:lang w:eastAsia="zh-CN"/>
        </w:rPr>
        <w:t>”。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说明：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“</w:t>
      </w:r>
      <w:r>
        <w:rPr>
          <w:rFonts w:ascii="Times New Roman" w:hAnsi="Times New Roman" w:cs="Times New Roman"/>
          <w:lang w:eastAsia="zh-CN"/>
        </w:rPr>
        <w:t>-</w:t>
      </w:r>
      <w:r>
        <w:rPr>
          <w:rFonts w:hint="eastAsia" w:ascii="Times New Roman" w:hAnsi="Times New Roman" w:cs="Times New Roman"/>
          <w:lang w:eastAsia="zh-CN"/>
        </w:rPr>
        <w:t>”是一个连接符，一般表示前后对象的连接关系。</w:t>
      </w:r>
    </w:p>
    <w:p>
      <w:pPr>
        <w:pStyle w:val="3"/>
        <w:spacing w:before="120" w:beforeLines="50" w:after="120" w:afterLines="50"/>
        <w:rPr>
          <w:rFonts w:eastAsia="Arial" w:cs="Times New Roman"/>
          <w:lang w:eastAsia="zh-CN"/>
        </w:rPr>
      </w:pPr>
      <w:bookmarkStart w:id="14" w:name="_bookmark5"/>
      <w:bookmarkEnd w:id="14"/>
      <w:bookmarkStart w:id="15" w:name="_Toc19898"/>
      <w:r>
        <w:rPr>
          <w:rFonts w:eastAsia="Arial" w:cs="Times New Roman"/>
          <w:lang w:eastAsia="zh-CN"/>
        </w:rPr>
        <w:t>1.5</w:t>
      </w:r>
      <w:r>
        <w:rPr>
          <w:rFonts w:hint="eastAsia" w:eastAsia="宋体" w:cs="Times New Roman"/>
          <w:lang w:eastAsia="zh-CN"/>
        </w:rPr>
        <w:t>机房</w:t>
      </w:r>
      <w:bookmarkEnd w:id="15"/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机房是指包含在节点（机站）内的安装有通信设备及其他辅助设施或者光缆成端的房间。机房编码主要用于下一级资源命名时的简易前缀，以及日常维护管理的简易称谓。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在本地网层面定位其他网络资源时，在其命名中机房是重要的前缀信息，在拼装时，机房名称和编码均可作为拼装选项。由于机房编码的简洁易读，是优先的拼装选项，可按如下方式进行前缀的拼装。</w:t>
      </w:r>
    </w:p>
    <w:p>
      <w:pPr>
        <w:pStyle w:val="9"/>
        <w:spacing w:line="353" w:lineRule="auto"/>
        <w:ind w:left="0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【命名格式】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ins w:id="13" w:author="naruto" w:date="2022-08-26T10:14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省编码-</w:t>
        </w:r>
      </w:ins>
      <w:ins w:id="14" w:author="naruto" w:date="2022-08-26T10:18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市</w:t>
        </w:r>
      </w:ins>
      <w:ins w:id="15" w:author="naruto" w:date="2022-08-26T10:15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长途区号</w:t>
        </w:r>
      </w:ins>
      <w:ins w:id="16" w:author="naruto" w:date="2022-08-26T10:14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-数据中心-机楼-机房</w:t>
        </w:r>
      </w:ins>
      <w:del w:id="17" w:author="naruto" w:date="2022-08-26T10:14:00Z">
        <w:r>
          <w:rPr>
            <w:rFonts w:hint="eastAsia" w:ascii="Times New Roman" w:hAnsi="Times New Roman" w:cs="Times New Roman"/>
            <w:lang w:eastAsia="zh-CN"/>
          </w:rPr>
          <w:delText>所在省</w:delText>
        </w:r>
      </w:del>
      <w:del w:id="18" w:author="naruto" w:date="2022-08-26T10:14:00Z">
        <w:r>
          <w:rPr>
            <w:rFonts w:ascii="Times New Roman" w:hAnsi="Times New Roman" w:cs="Times New Roman"/>
            <w:lang w:eastAsia="zh-CN"/>
          </w:rPr>
          <w:delText>/</w:delText>
        </w:r>
      </w:del>
      <w:del w:id="19" w:author="naruto" w:date="2022-08-26T10:14:00Z">
        <w:r>
          <w:rPr>
            <w:rFonts w:hint="eastAsia" w:ascii="Times New Roman" w:hAnsi="Times New Roman" w:cs="Times New Roman"/>
            <w:lang w:eastAsia="zh-CN"/>
          </w:rPr>
          <w:delText>直辖市代码</w:delText>
        </w:r>
      </w:del>
      <w:del w:id="20" w:author="naruto" w:date="2022-08-26T10:14:00Z">
        <w:r>
          <w:rPr>
            <w:rFonts w:ascii="Times New Roman" w:hAnsi="Times New Roman" w:cs="Times New Roman"/>
            <w:lang w:eastAsia="zh-CN"/>
          </w:rPr>
          <w:delText>+</w:delText>
        </w:r>
      </w:del>
      <w:del w:id="21" w:author="naruto" w:date="2022-08-26T10:14:00Z">
        <w:r>
          <w:rPr>
            <w:rFonts w:hint="eastAsia" w:ascii="Times New Roman" w:hAnsi="Times New Roman" w:cs="Times New Roman"/>
            <w:lang w:eastAsia="zh-CN"/>
          </w:rPr>
          <w:delText>机楼代码</w:delText>
        </w:r>
      </w:del>
      <w:del w:id="22" w:author="naruto" w:date="2022-08-26T10:14:00Z">
        <w:r>
          <w:rPr>
            <w:rFonts w:ascii="Times New Roman" w:hAnsi="Times New Roman" w:cs="Times New Roman"/>
            <w:lang w:eastAsia="zh-CN"/>
          </w:rPr>
          <w:delText>-</w:delText>
        </w:r>
      </w:del>
      <w:del w:id="23" w:author="naruto" w:date="2022-08-26T10:14:00Z">
        <w:r>
          <w:rPr>
            <w:rFonts w:hint="eastAsia" w:ascii="Times New Roman" w:hAnsi="Times New Roman" w:cs="Times New Roman"/>
            <w:lang w:eastAsia="zh-CN"/>
          </w:rPr>
          <w:delText>机房号</w:delText>
        </w:r>
      </w:del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pStyle w:val="9"/>
        <w:spacing w:line="353" w:lineRule="auto"/>
        <w:ind w:left="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【地域代码】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详见附件一：部署地点代码表。</w:t>
      </w:r>
    </w:p>
    <w:p>
      <w:pPr>
        <w:pStyle w:val="9"/>
        <w:spacing w:line="353" w:lineRule="auto"/>
        <w:ind w:left="0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【机楼代码】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机房所在机楼简称。</w:t>
      </w:r>
    </w:p>
    <w:p>
      <w:pPr>
        <w:pStyle w:val="9"/>
        <w:spacing w:line="353" w:lineRule="auto"/>
        <w:ind w:left="0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【机房号】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机房所在楼层编号。</w:t>
      </w:r>
    </w:p>
    <w:p>
      <w:pPr>
        <w:pStyle w:val="9"/>
        <w:spacing w:line="353" w:lineRule="auto"/>
        <w:ind w:left="0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【命名举例】</w:t>
      </w:r>
    </w:p>
    <w:p>
      <w:pPr>
        <w:pStyle w:val="9"/>
        <w:spacing w:line="353" w:lineRule="auto"/>
        <w:ind w:left="0" w:firstLine="420"/>
        <w:jc w:val="both"/>
        <w:rPr>
          <w:ins w:id="24" w:author="naruto" w:date="2022-08-26T10:16:00Z"/>
          <w:rFonts w:ascii="Times New Roman" w:hAnsi="Times New Roman" w:cs="Times New Roman"/>
          <w:lang w:eastAsia="zh-CN"/>
        </w:rPr>
      </w:pPr>
      <w:ins w:id="25" w:author="naruto" w:date="2022-08-26T10:16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例如：TJ-022-JJJ-TJJJJA2-301</w:t>
        </w:r>
      </w:ins>
      <w:ins w:id="26" w:author="naruto" w:date="2022-08-26T10:16:00Z">
        <w:r>
          <w:rPr>
            <w:rFonts w:ascii="Times New Roman" w:hAnsi="Times New Roman"/>
            <w:lang w:eastAsia="zh-CN"/>
          </w:rPr>
          <w:t>(</w:t>
        </w:r>
      </w:ins>
      <w:ins w:id="27" w:author="naruto" w:date="2022-08-26T10:16:00Z">
        <w:r>
          <w:rPr>
            <w:rFonts w:hint="eastAsia" w:ascii="Times New Roman" w:hAnsi="Times New Roman"/>
            <w:lang w:eastAsia="zh-CN"/>
          </w:rPr>
          <w:t>天津京津冀A2 机楼</w:t>
        </w:r>
      </w:ins>
      <w:ins w:id="28" w:author="naruto" w:date="2022-08-26T10:16:00Z">
        <w:r>
          <w:rPr>
            <w:rFonts w:ascii="Times New Roman" w:hAnsi="Times New Roman"/>
            <w:lang w:eastAsia="zh-CN"/>
          </w:rPr>
          <w:t>,3</w:t>
        </w:r>
      </w:ins>
      <w:ins w:id="29" w:author="naruto" w:date="2022-08-26T10:16:00Z">
        <w:r>
          <w:rPr>
            <w:rFonts w:hint="eastAsia" w:ascii="Times New Roman" w:hAnsi="Times New Roman"/>
            <w:lang w:eastAsia="zh-CN"/>
          </w:rPr>
          <w:t>层301机房</w:t>
        </w:r>
      </w:ins>
      <w:ins w:id="30" w:author="naruto" w:date="2022-08-26T10:16:00Z">
        <w:r>
          <w:rPr>
            <w:rFonts w:ascii="Times New Roman" w:hAnsi="Times New Roman"/>
            <w:lang w:eastAsia="zh-CN"/>
          </w:rPr>
          <w:t>)</w:t>
        </w:r>
      </w:ins>
      <w:ins w:id="31" w:author="naruto" w:date="2022-08-26T10:16:00Z">
        <w:r>
          <w:rPr>
            <w:rFonts w:hint="eastAsia" w:ascii="Times New Roman" w:hAnsi="Times New Roman" w:cs="Times New Roman"/>
            <w:lang w:eastAsia="zh-CN"/>
          </w:rPr>
          <w:t>。</w:t>
        </w:r>
      </w:ins>
    </w:p>
    <w:p>
      <w:pPr>
        <w:pStyle w:val="9"/>
        <w:spacing w:line="353" w:lineRule="auto"/>
        <w:ind w:left="0" w:firstLine="420"/>
        <w:jc w:val="both"/>
        <w:rPr>
          <w:del w:id="32" w:author="naruto" w:date="2022-08-26T10:16:00Z"/>
          <w:rFonts w:ascii="Times New Roman" w:hAnsi="Times New Roman" w:cs="Times New Roman"/>
          <w:lang w:eastAsia="zh-CN"/>
        </w:rPr>
      </w:pPr>
      <w:del w:id="33" w:author="naruto" w:date="2022-08-26T10:16:00Z">
        <w:r>
          <w:rPr>
            <w:rFonts w:hint="eastAsia" w:ascii="Times New Roman" w:hAnsi="Times New Roman" w:cs="Times New Roman"/>
            <w:lang w:eastAsia="zh-CN"/>
          </w:rPr>
          <w:delText>例如：云公司内蒙古信息园</w:delText>
        </w:r>
      </w:del>
      <w:del w:id="34" w:author="naruto" w:date="2022-08-26T10:16:00Z">
        <w:r>
          <w:rPr>
            <w:rFonts w:ascii="Times New Roman" w:hAnsi="Times New Roman" w:cs="Times New Roman"/>
            <w:lang w:eastAsia="zh-CN"/>
          </w:rPr>
          <w:delText>A3</w:delText>
        </w:r>
      </w:del>
      <w:del w:id="35" w:author="naruto" w:date="2022-08-26T10:16:00Z">
        <w:r>
          <w:rPr>
            <w:rFonts w:hint="eastAsia" w:ascii="Times New Roman" w:hAnsi="Times New Roman" w:cs="Times New Roman"/>
            <w:lang w:eastAsia="zh-CN"/>
          </w:rPr>
          <w:delText>机楼</w:delText>
        </w:r>
      </w:del>
      <w:del w:id="36" w:author="naruto" w:date="2022-08-26T10:16:00Z">
        <w:r>
          <w:rPr>
            <w:rFonts w:ascii="Times New Roman" w:hAnsi="Times New Roman" w:cs="Times New Roman"/>
            <w:lang w:eastAsia="zh-CN"/>
          </w:rPr>
          <w:delText>301</w:delText>
        </w:r>
      </w:del>
      <w:del w:id="37" w:author="naruto" w:date="2022-08-26T10:16:00Z">
        <w:r>
          <w:rPr>
            <w:rFonts w:hint="eastAsia" w:ascii="Times New Roman" w:hAnsi="Times New Roman" w:cs="Times New Roman"/>
            <w:lang w:eastAsia="zh-CN"/>
          </w:rPr>
          <w:delText>机房，</w:delText>
        </w:r>
      </w:del>
      <w:del w:id="38" w:author="naruto" w:date="2022-08-26T10:16:00Z">
        <w:r>
          <w:rPr>
            <w:rFonts w:ascii="Times New Roman" w:hAnsi="Times New Roman" w:cs="Times New Roman"/>
            <w:lang w:eastAsia="zh-CN"/>
          </w:rPr>
          <w:delText>NMA03-301</w:delText>
        </w:r>
      </w:del>
      <w:del w:id="39" w:author="naruto" w:date="2022-08-26T10:16:00Z">
        <w:r>
          <w:rPr>
            <w:rFonts w:hint="eastAsia" w:ascii="Times New Roman" w:hAnsi="Times New Roman" w:cs="Times New Roman"/>
            <w:lang w:eastAsia="zh-CN"/>
          </w:rPr>
          <w:delText>。</w:delText>
        </w:r>
      </w:del>
    </w:p>
    <w:p>
      <w:pPr>
        <w:pStyle w:val="2"/>
        <w:spacing w:before="120" w:beforeLines="50" w:after="120" w:afterLines="50"/>
        <w:rPr>
          <w:rFonts w:ascii="Times New Roman" w:hAnsi="Times New Roman" w:eastAsia="Times New Roman" w:cs="Times New Roman"/>
          <w:b/>
          <w:lang w:eastAsia="zh-CN"/>
        </w:rPr>
      </w:pPr>
      <w:bookmarkStart w:id="16" w:name="_bookmark6"/>
      <w:bookmarkEnd w:id="16"/>
      <w:bookmarkStart w:id="17" w:name="_Toc30889"/>
      <w:r>
        <w:rPr>
          <w:rFonts w:ascii="Times New Roman" w:hAnsi="Times New Roman" w:eastAsia="Times New Roman" w:cs="Times New Roman"/>
          <w:b/>
          <w:lang w:eastAsia="zh-CN"/>
        </w:rPr>
        <w:t>2</w:t>
      </w:r>
      <w:r>
        <w:rPr>
          <w:rFonts w:hint="eastAsia" w:ascii="Times New Roman" w:hAnsi="Times New Roman" w:cs="Times New Roman"/>
          <w:b/>
          <w:lang w:eastAsia="zh-CN"/>
        </w:rPr>
        <w:t>物理资源</w:t>
      </w:r>
      <w:bookmarkEnd w:id="17"/>
    </w:p>
    <w:p>
      <w:pPr>
        <w:pStyle w:val="3"/>
        <w:spacing w:before="120" w:beforeLines="50" w:after="120" w:afterLines="50"/>
        <w:rPr>
          <w:rFonts w:eastAsia="Arial" w:cs="Times New Roman"/>
          <w:lang w:eastAsia="zh-CN"/>
        </w:rPr>
      </w:pPr>
      <w:bookmarkStart w:id="18" w:name="_bookmark7"/>
      <w:bookmarkEnd w:id="18"/>
      <w:bookmarkStart w:id="19" w:name="_Toc11059"/>
      <w:r>
        <w:rPr>
          <w:rFonts w:eastAsia="Arial" w:cs="Times New Roman"/>
          <w:lang w:eastAsia="zh-CN"/>
        </w:rPr>
        <w:t>2.1</w:t>
      </w:r>
      <w:r>
        <w:rPr>
          <w:rFonts w:hint="eastAsia" w:eastAsia="宋体" w:cs="Times New Roman"/>
          <w:lang w:eastAsia="zh-CN"/>
        </w:rPr>
        <w:t>机架</w:t>
      </w:r>
      <w:bookmarkEnd w:id="19"/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机架安装在数据中心机房，用于装置通信设备。一般数据中心的机柜由单面构成。设备安装在机架的</w:t>
      </w:r>
      <w:r>
        <w:rPr>
          <w:rFonts w:ascii="Times New Roman" w:hAnsi="Times New Roman" w:cs="Times New Roman"/>
          <w:lang w:eastAsia="zh-CN"/>
        </w:rPr>
        <w:t>U</w:t>
      </w:r>
      <w:r>
        <w:rPr>
          <w:rFonts w:hint="eastAsia" w:ascii="Times New Roman" w:hAnsi="Times New Roman" w:cs="Times New Roman"/>
          <w:lang w:eastAsia="zh-CN"/>
        </w:rPr>
        <w:t>位上。</w:t>
      </w:r>
    </w:p>
    <w:p>
      <w:pPr>
        <w:pStyle w:val="9"/>
        <w:spacing w:line="353" w:lineRule="auto"/>
        <w:ind w:left="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【命名格式】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ins w:id="40" w:author="naruto" w:date="2022-08-26T10:17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省编码-</w:t>
        </w:r>
      </w:ins>
      <w:ins w:id="41" w:author="naruto" w:date="2022-08-26T10:18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市</w:t>
        </w:r>
      </w:ins>
      <w:ins w:id="42" w:author="naruto" w:date="2022-08-26T10:17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长途区号-数据中心-机楼-机房</w:t>
        </w:r>
      </w:ins>
      <w:ins w:id="43" w:author="naruto" w:date="2022-08-26T10:20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-</w:t>
        </w:r>
      </w:ins>
      <w:ins w:id="44" w:author="naruto" w:date="2022-08-26T10:19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机架</w:t>
        </w:r>
      </w:ins>
      <w:ins w:id="45" w:author="naruto" w:date="2022-08-26T10:25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行</w:t>
        </w:r>
      </w:ins>
      <w:ins w:id="46" w:author="naruto" w:date="2022-08-26T10:19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号-</w:t>
        </w:r>
      </w:ins>
      <w:ins w:id="47" w:author="naruto" w:date="2022-08-26T10:20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机架</w:t>
        </w:r>
      </w:ins>
      <w:ins w:id="48" w:author="naruto" w:date="2022-08-26T10:25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列</w:t>
        </w:r>
      </w:ins>
      <w:ins w:id="49" w:author="naruto" w:date="2022-08-26T10:20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号</w:t>
        </w:r>
      </w:ins>
      <w:del w:id="50" w:author="naruto" w:date="2022-08-26T10:20:00Z">
        <w:r>
          <w:rPr>
            <w:rFonts w:hint="eastAsia" w:ascii="Times New Roman" w:hAnsi="Times New Roman" w:cs="Times New Roman"/>
            <w:lang w:eastAsia="zh-CN"/>
          </w:rPr>
          <w:delText>所在省</w:delText>
        </w:r>
      </w:del>
      <w:del w:id="51" w:author="naruto" w:date="2022-08-26T10:20:00Z">
        <w:r>
          <w:rPr>
            <w:rFonts w:ascii="Times New Roman" w:hAnsi="Times New Roman" w:cs="Times New Roman"/>
            <w:lang w:eastAsia="zh-CN"/>
          </w:rPr>
          <w:delText>/</w:delText>
        </w:r>
      </w:del>
      <w:del w:id="52" w:author="naruto" w:date="2022-08-26T10:20:00Z">
        <w:r>
          <w:rPr>
            <w:rFonts w:hint="eastAsia" w:ascii="Times New Roman" w:hAnsi="Times New Roman" w:cs="Times New Roman"/>
            <w:lang w:eastAsia="zh-CN"/>
          </w:rPr>
          <w:delText>直辖市代码机楼代码</w:delText>
        </w:r>
      </w:del>
      <w:del w:id="53" w:author="naruto" w:date="2022-08-26T10:20:00Z">
        <w:r>
          <w:rPr>
            <w:rFonts w:ascii="Times New Roman" w:hAnsi="Times New Roman" w:cs="Times New Roman"/>
            <w:lang w:eastAsia="zh-CN"/>
          </w:rPr>
          <w:delText>-</w:delText>
        </w:r>
      </w:del>
      <w:del w:id="54" w:author="naruto" w:date="2022-08-26T10:20:00Z">
        <w:r>
          <w:rPr>
            <w:rFonts w:hint="eastAsia" w:ascii="Times New Roman" w:hAnsi="Times New Roman" w:cs="Times New Roman"/>
            <w:lang w:eastAsia="zh-CN"/>
          </w:rPr>
          <w:delText>机房号</w:delText>
        </w:r>
      </w:del>
      <w:del w:id="55" w:author="naruto" w:date="2022-08-26T10:20:00Z">
        <w:r>
          <w:rPr>
            <w:rFonts w:ascii="Times New Roman" w:hAnsi="Times New Roman" w:cs="Times New Roman"/>
            <w:lang w:eastAsia="zh-CN"/>
          </w:rPr>
          <w:delText>-</w:delText>
        </w:r>
      </w:del>
      <w:del w:id="56" w:author="naruto" w:date="2022-08-26T10:20:00Z">
        <w:r>
          <w:rPr>
            <w:rFonts w:hint="eastAsia" w:ascii="Times New Roman" w:hAnsi="Times New Roman" w:cs="Times New Roman"/>
            <w:lang w:eastAsia="zh-CN"/>
          </w:rPr>
          <w:delText>机架行号[-]列号。</w:delText>
        </w:r>
      </w:del>
    </w:p>
    <w:p>
      <w:pPr>
        <w:pStyle w:val="9"/>
        <w:spacing w:line="353" w:lineRule="auto"/>
        <w:ind w:left="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【机架</w:t>
      </w:r>
      <w:r>
        <w:rPr>
          <w:rFonts w:ascii="Times New Roman" w:hAnsi="Times New Roman" w:cs="Times New Roman"/>
          <w:lang w:eastAsia="zh-CN"/>
        </w:rPr>
        <w:t>行</w:t>
      </w:r>
      <w:r>
        <w:rPr>
          <w:rFonts w:hint="eastAsia" w:ascii="Times New Roman" w:hAnsi="Times New Roman" w:cs="Times New Roman"/>
          <w:lang w:eastAsia="zh-CN"/>
        </w:rPr>
        <w:t>号】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表示机架所在机房中行位置，进入机房左手边第一</w:t>
      </w:r>
      <w:ins w:id="57" w:author="naruto" w:date="2022-08-26T10:27:00Z">
        <w:r>
          <w:rPr>
            <w:rFonts w:hint="eastAsia" w:ascii="Times New Roman" w:hAnsi="Times New Roman" w:cs="Times New Roman"/>
            <w:lang w:eastAsia="zh-CN"/>
          </w:rPr>
          <w:t>行</w:t>
        </w:r>
      </w:ins>
      <w:del w:id="58" w:author="naruto" w:date="2022-08-26T10:27:00Z">
        <w:r>
          <w:rPr>
            <w:rFonts w:hint="eastAsia" w:ascii="Times New Roman" w:hAnsi="Times New Roman" w:cs="Times New Roman"/>
            <w:lang w:eastAsia="zh-CN"/>
          </w:rPr>
          <w:delText>列</w:delText>
        </w:r>
      </w:del>
      <w:r>
        <w:rPr>
          <w:rFonts w:hint="eastAsia" w:ascii="Times New Roman" w:hAnsi="Times New Roman" w:cs="Times New Roman"/>
          <w:lang w:eastAsia="zh-CN"/>
        </w:rPr>
        <w:t>机柜为</w:t>
      </w:r>
      <w:r>
        <w:rPr>
          <w:rFonts w:ascii="Times New Roman" w:hAnsi="Times New Roman" w:cs="Times New Roman"/>
          <w:lang w:eastAsia="zh-CN"/>
        </w:rPr>
        <w:t>A</w:t>
      </w:r>
      <w:r>
        <w:rPr>
          <w:rFonts w:hint="eastAsia" w:ascii="Times New Roman" w:hAnsi="Times New Roman" w:cs="Times New Roman"/>
          <w:lang w:eastAsia="zh-CN"/>
        </w:rPr>
        <w:t>，其从左到右依次增大，从</w:t>
      </w:r>
      <w:r>
        <w:rPr>
          <w:rFonts w:ascii="Times New Roman" w:hAnsi="Times New Roman" w:cs="Times New Roman"/>
          <w:lang w:eastAsia="zh-CN"/>
        </w:rPr>
        <w:t>A~Z</w:t>
      </w:r>
      <w:r>
        <w:rPr>
          <w:rFonts w:hint="eastAsia" w:ascii="Times New Roman" w:hAnsi="Times New Roman" w:cs="Times New Roman"/>
          <w:lang w:eastAsia="zh-CN"/>
        </w:rPr>
        <w:t>依次编号。</w:t>
      </w:r>
    </w:p>
    <w:p>
      <w:pPr>
        <w:pStyle w:val="9"/>
        <w:spacing w:line="353" w:lineRule="auto"/>
        <w:ind w:left="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【机架列号】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表示机架所在机房中列位置，列头柜</w:t>
      </w:r>
      <w:ins w:id="59" w:author="naruto" w:date="2022-08-26T10:22:00Z">
        <w:r>
          <w:rPr>
            <w:rFonts w:hint="eastAsia" w:ascii="Times New Roman" w:hAnsi="Times New Roman" w:cs="Times New Roman"/>
            <w:lang w:eastAsia="zh-CN"/>
          </w:rPr>
          <w:t>后第一个机柜</w:t>
        </w:r>
      </w:ins>
      <w:r>
        <w:rPr>
          <w:rFonts w:hint="eastAsia" w:ascii="Times New Roman" w:hAnsi="Times New Roman" w:cs="Times New Roman"/>
          <w:lang w:eastAsia="zh-CN"/>
        </w:rPr>
        <w:t>为</w:t>
      </w:r>
      <w:r>
        <w:rPr>
          <w:rFonts w:ascii="Times New Roman" w:hAnsi="Times New Roman" w:cs="Times New Roman"/>
          <w:lang w:eastAsia="zh-CN"/>
        </w:rPr>
        <w:t>01</w:t>
      </w:r>
      <w:r>
        <w:rPr>
          <w:rFonts w:hint="eastAsia" w:ascii="Times New Roman" w:hAnsi="Times New Roman" w:cs="Times New Roman"/>
          <w:lang w:eastAsia="zh-CN"/>
        </w:rPr>
        <w:t>，</w:t>
      </w:r>
      <w:ins w:id="60" w:author="naruto" w:date="2022-08-26T10:22:00Z">
        <w:r>
          <w:rPr>
            <w:rFonts w:hint="eastAsia" w:ascii="Times New Roman" w:hAnsi="Times New Roman" w:cs="Times New Roman"/>
            <w:lang w:eastAsia="zh-CN"/>
          </w:rPr>
          <w:t>从</w:t>
        </w:r>
      </w:ins>
      <w:del w:id="61" w:author="naruto" w:date="2022-08-26T10:22:00Z">
        <w:r>
          <w:rPr>
            <w:rFonts w:hint="eastAsia" w:ascii="Times New Roman" w:hAnsi="Times New Roman" w:cs="Times New Roman"/>
            <w:lang w:eastAsia="zh-CN"/>
          </w:rPr>
          <w:delText>向</w:delText>
        </w:r>
      </w:del>
      <w:r>
        <w:rPr>
          <w:rFonts w:hint="eastAsia" w:ascii="Times New Roman" w:hAnsi="Times New Roman" w:cs="Times New Roman"/>
          <w:lang w:eastAsia="zh-CN"/>
        </w:rPr>
        <w:t>前往后依次增大，从</w:t>
      </w:r>
      <w:r>
        <w:rPr>
          <w:rFonts w:ascii="Times New Roman" w:hAnsi="Times New Roman" w:cs="Times New Roman"/>
          <w:lang w:eastAsia="zh-CN"/>
        </w:rPr>
        <w:t>01</w:t>
      </w:r>
      <w:r>
        <w:rPr>
          <w:rFonts w:hint="eastAsia" w:ascii="Times New Roman" w:hAnsi="Times New Roman" w:cs="Times New Roman"/>
          <w:lang w:eastAsia="zh-CN"/>
        </w:rPr>
        <w:t>开始编号。</w:t>
      </w:r>
    </w:p>
    <w:p>
      <w:pPr>
        <w:pStyle w:val="9"/>
        <w:spacing w:line="353" w:lineRule="auto"/>
        <w:ind w:left="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【命名举例】</w:t>
      </w:r>
    </w:p>
    <w:p>
      <w:pPr>
        <w:pStyle w:val="9"/>
        <w:tabs>
          <w:tab w:val="right" w:pos="8327"/>
        </w:tabs>
        <w:spacing w:line="353" w:lineRule="auto"/>
        <w:ind w:left="0" w:firstLine="420"/>
        <w:jc w:val="both"/>
        <w:rPr>
          <w:ins w:id="63" w:author="naruto" w:date="2022-08-26T10:30:00Z"/>
          <w:rFonts w:ascii="微软雅黑" w:hAnsi="微软雅黑" w:eastAsia="微软雅黑" w:cs="Times New Roman"/>
          <w:sz w:val="20"/>
          <w:lang w:eastAsia="zh-CN" w:bidi="ar"/>
        </w:rPr>
        <w:pPrChange w:id="62" w:author="naruto" w:date="2022-08-26T10:30:00Z">
          <w:pPr>
            <w:pStyle w:val="9"/>
            <w:spacing w:line="353" w:lineRule="auto"/>
            <w:ind w:left="0" w:firstLine="420"/>
            <w:jc w:val="both"/>
          </w:pPr>
        </w:pPrChange>
      </w:pPr>
      <w:r>
        <w:rPr>
          <w:rFonts w:hint="eastAsia" w:ascii="Times New Roman" w:hAnsi="Times New Roman" w:cs="Times New Roman"/>
          <w:lang w:eastAsia="zh-CN"/>
        </w:rPr>
        <w:t>例如，</w:t>
      </w:r>
      <w:ins w:id="64" w:author="naruto" w:date="2022-08-26T10:23:00Z">
        <w:r>
          <w:rPr>
            <w:rFonts w:hint="eastAsia" w:ascii="Times New Roman" w:hAnsi="Times New Roman" w:cs="Times New Roman"/>
            <w:lang w:eastAsia="zh-CN"/>
          </w:rPr>
          <w:t>天津京津冀</w:t>
        </w:r>
      </w:ins>
      <w:del w:id="65" w:author="naruto" w:date="2022-08-26T10:23:00Z">
        <w:r>
          <w:rPr>
            <w:rFonts w:hint="eastAsia" w:ascii="Times New Roman" w:hAnsi="Times New Roman" w:cs="Times New Roman"/>
            <w:lang w:eastAsia="zh-CN"/>
          </w:rPr>
          <w:delText>云公司内蒙古信息园</w:delText>
        </w:r>
      </w:del>
      <w:r>
        <w:rPr>
          <w:rFonts w:ascii="Times New Roman" w:hAnsi="Times New Roman" w:cs="Times New Roman"/>
          <w:lang w:eastAsia="zh-CN"/>
        </w:rPr>
        <w:t>A</w:t>
      </w:r>
      <w:ins w:id="66" w:author="naruto" w:date="2022-08-26T10:23:00Z">
        <w:r>
          <w:rPr>
            <w:rFonts w:hint="eastAsia" w:ascii="Times New Roman" w:hAnsi="Times New Roman" w:cs="Times New Roman"/>
            <w:lang w:eastAsia="zh-CN"/>
          </w:rPr>
          <w:t>2</w:t>
        </w:r>
      </w:ins>
      <w:del w:id="67" w:author="naruto" w:date="2022-08-26T10:28:00Z">
        <w:r>
          <w:rPr>
            <w:rFonts w:ascii="Times New Roman" w:hAnsi="Times New Roman" w:cs="Times New Roman"/>
            <w:lang w:eastAsia="zh-CN"/>
          </w:rPr>
          <w:delText>6</w:delText>
        </w:r>
      </w:del>
      <w:r>
        <w:rPr>
          <w:rFonts w:hint="eastAsia" w:ascii="Times New Roman" w:hAnsi="Times New Roman" w:cs="Times New Roman"/>
          <w:lang w:eastAsia="zh-CN"/>
        </w:rPr>
        <w:t>机楼</w:t>
      </w:r>
      <w:r>
        <w:rPr>
          <w:rFonts w:ascii="Times New Roman" w:hAnsi="Times New Roman" w:cs="Times New Roman"/>
          <w:lang w:eastAsia="zh-CN"/>
        </w:rPr>
        <w:t>30</w:t>
      </w:r>
      <w:ins w:id="68" w:author="naruto" w:date="2022-08-26T10:23:00Z">
        <w:r>
          <w:rPr>
            <w:rFonts w:hint="eastAsia" w:ascii="Times New Roman" w:hAnsi="Times New Roman" w:cs="Times New Roman"/>
            <w:lang w:eastAsia="zh-CN"/>
          </w:rPr>
          <w:t>1</w:t>
        </w:r>
      </w:ins>
      <w:del w:id="69" w:author="naruto" w:date="2022-08-26T10:28:00Z">
        <w:r>
          <w:rPr>
            <w:rFonts w:ascii="Times New Roman" w:hAnsi="Times New Roman" w:cs="Times New Roman"/>
            <w:lang w:eastAsia="zh-CN"/>
          </w:rPr>
          <w:delText>2</w:delText>
        </w:r>
      </w:del>
      <w:r>
        <w:rPr>
          <w:rFonts w:hint="eastAsia" w:ascii="Times New Roman" w:hAnsi="Times New Roman" w:cs="Times New Roman"/>
          <w:lang w:eastAsia="zh-CN"/>
        </w:rPr>
        <w:t>机房第</w:t>
      </w:r>
      <w:r>
        <w:rPr>
          <w:rFonts w:ascii="Times New Roman" w:hAnsi="Times New Roman" w:cs="Times New Roman"/>
          <w:lang w:eastAsia="zh-CN"/>
        </w:rPr>
        <w:t>A</w:t>
      </w:r>
      <w:r>
        <w:rPr>
          <w:rFonts w:hint="eastAsia" w:ascii="Times New Roman" w:hAnsi="Times New Roman" w:cs="Times New Roman"/>
          <w:lang w:eastAsia="zh-CN"/>
        </w:rPr>
        <w:t>行第</w:t>
      </w:r>
      <w:r>
        <w:rPr>
          <w:rFonts w:ascii="Times New Roman" w:hAnsi="Times New Roman" w:cs="Times New Roman"/>
          <w:lang w:eastAsia="zh-CN"/>
        </w:rPr>
        <w:t>1</w:t>
      </w:r>
      <w:del w:id="70" w:author="naruto" w:date="2022-08-26T10:28:00Z">
        <w:r>
          <w:rPr>
            <w:rFonts w:ascii="Times New Roman" w:hAnsi="Times New Roman" w:cs="Times New Roman"/>
            <w:lang w:eastAsia="zh-CN"/>
          </w:rPr>
          <w:delText>0</w:delText>
        </w:r>
      </w:del>
      <w:r>
        <w:rPr>
          <w:rFonts w:hint="eastAsia" w:ascii="Times New Roman" w:hAnsi="Times New Roman" w:cs="Times New Roman"/>
          <w:lang w:eastAsia="zh-CN"/>
        </w:rPr>
        <w:t>列机架，</w:t>
      </w:r>
      <w:del w:id="71" w:author="naruto" w:date="2022-08-26T10:23:00Z">
        <w:r>
          <w:rPr>
            <w:rFonts w:ascii="Times New Roman" w:hAnsi="Times New Roman" w:cs="Times New Roman"/>
            <w:lang w:eastAsia="zh-CN"/>
          </w:rPr>
          <w:delText>NMA06-302-A10</w:delText>
        </w:r>
      </w:del>
      <w:del w:id="72" w:author="naruto" w:date="2022-08-26T10:23:00Z">
        <w:r>
          <w:rPr>
            <w:rFonts w:hint="eastAsia" w:ascii="Times New Roman" w:hAnsi="Times New Roman" w:cs="Times New Roman"/>
            <w:lang w:eastAsia="zh-CN"/>
          </w:rPr>
          <w:delText>或</w:delText>
        </w:r>
      </w:del>
      <w:del w:id="73" w:author="naruto" w:date="2022-08-26T10:23:00Z">
        <w:r>
          <w:rPr>
            <w:rFonts w:ascii="Times New Roman" w:hAnsi="Times New Roman" w:cs="Times New Roman"/>
            <w:lang w:eastAsia="zh-CN"/>
          </w:rPr>
          <w:delText>NMA06-302-A</w:delText>
        </w:r>
      </w:del>
      <w:del w:id="74" w:author="naruto" w:date="2022-08-26T10:23:00Z">
        <w:r>
          <w:rPr>
            <w:rFonts w:hint="eastAsia" w:ascii="Times New Roman" w:hAnsi="Times New Roman" w:cs="Times New Roman"/>
            <w:lang w:eastAsia="zh-CN"/>
          </w:rPr>
          <w:delText>-</w:delText>
        </w:r>
      </w:del>
      <w:del w:id="75" w:author="naruto" w:date="2022-08-26T10:23:00Z">
        <w:r>
          <w:rPr>
            <w:rFonts w:ascii="Times New Roman" w:hAnsi="Times New Roman" w:cs="Times New Roman"/>
            <w:lang w:eastAsia="zh-CN"/>
          </w:rPr>
          <w:delText>10</w:delText>
        </w:r>
      </w:del>
      <w:del w:id="76" w:author="naruto" w:date="2022-08-26T10:23:00Z">
        <w:r>
          <w:rPr>
            <w:rFonts w:hint="eastAsia" w:ascii="Times New Roman" w:hAnsi="Times New Roman" w:cs="Times New Roman"/>
            <w:lang w:eastAsia="zh-CN"/>
          </w:rPr>
          <w:delText>。</w:delText>
        </w:r>
      </w:del>
      <w:ins w:id="77" w:author="naruto" w:date="2022-08-26T10:22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TJ-022-JJJ-TJJJJA2-301-A-01</w:t>
        </w:r>
      </w:ins>
      <w:ins w:id="78" w:author="naruto" w:date="2022-08-26T10:30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ab/>
        </w:r>
      </w:ins>
    </w:p>
    <w:p>
      <w:pPr>
        <w:numPr>
          <w:ilvl w:val="0"/>
          <w:numId w:val="2"/>
        </w:numPr>
        <w:spacing w:line="360" w:lineRule="auto"/>
        <w:jc w:val="both"/>
        <w:rPr>
          <w:ins w:id="79" w:author="naruto" w:date="2022-08-26T10:30:00Z"/>
          <w:rFonts w:ascii="微软雅黑" w:hAnsi="微软雅黑" w:eastAsia="微软雅黑" w:cs="微软雅黑"/>
          <w:sz w:val="20"/>
          <w:szCs w:val="21"/>
          <w:lang w:eastAsia="zh-CN"/>
        </w:rPr>
      </w:pPr>
      <w:ins w:id="80" w:author="naruto" w:date="2022-08-26T10:30:00Z">
        <w:r>
          <w:rPr>
            <w:rFonts w:hint="eastAsia" w:ascii="微软雅黑" w:hAnsi="微软雅黑" w:eastAsia="微软雅黑" w:cs="微软雅黑"/>
            <w:kern w:val="2"/>
            <w:sz w:val="20"/>
            <w:szCs w:val="21"/>
            <w:lang w:eastAsia="zh-CN" w:bidi="ar"/>
          </w:rPr>
          <w:t>第一段：省编码，固定字典值字段</w:t>
        </w:r>
      </w:ins>
    </w:p>
    <w:p>
      <w:pPr>
        <w:numPr>
          <w:ilvl w:val="0"/>
          <w:numId w:val="2"/>
        </w:numPr>
        <w:spacing w:line="360" w:lineRule="auto"/>
        <w:jc w:val="both"/>
        <w:rPr>
          <w:ins w:id="81" w:author="naruto" w:date="2022-08-26T10:30:00Z"/>
          <w:rFonts w:ascii="微软雅黑" w:hAnsi="微软雅黑" w:eastAsia="微软雅黑" w:cs="微软雅黑"/>
          <w:sz w:val="20"/>
          <w:szCs w:val="21"/>
          <w:lang w:eastAsia="zh-CN"/>
        </w:rPr>
      </w:pPr>
      <w:ins w:id="82" w:author="naruto" w:date="2022-08-26T10:30:00Z">
        <w:r>
          <w:rPr>
            <w:rFonts w:hint="eastAsia" w:ascii="微软雅黑" w:hAnsi="微软雅黑" w:eastAsia="微软雅黑" w:cs="微软雅黑"/>
            <w:kern w:val="2"/>
            <w:sz w:val="20"/>
            <w:szCs w:val="21"/>
            <w:lang w:eastAsia="zh-CN" w:bidi="ar"/>
          </w:rPr>
          <w:t>第二段：市长途区号，固定字典值字段</w:t>
        </w:r>
      </w:ins>
    </w:p>
    <w:p>
      <w:pPr>
        <w:numPr>
          <w:ilvl w:val="0"/>
          <w:numId w:val="2"/>
        </w:numPr>
        <w:spacing w:line="360" w:lineRule="auto"/>
        <w:jc w:val="both"/>
        <w:rPr>
          <w:ins w:id="83" w:author="naruto" w:date="2022-08-26T10:30:00Z"/>
          <w:rFonts w:ascii="微软雅黑" w:hAnsi="微软雅黑" w:eastAsia="微软雅黑" w:cs="微软雅黑"/>
          <w:sz w:val="20"/>
          <w:szCs w:val="21"/>
          <w:lang w:eastAsia="zh-CN"/>
        </w:rPr>
      </w:pPr>
      <w:ins w:id="84" w:author="naruto" w:date="2022-08-26T10:30:00Z">
        <w:r>
          <w:rPr>
            <w:rFonts w:hint="eastAsia" w:ascii="微软雅黑" w:hAnsi="微软雅黑" w:eastAsia="微软雅黑" w:cs="微软雅黑"/>
            <w:kern w:val="2"/>
            <w:sz w:val="20"/>
            <w:szCs w:val="21"/>
            <w:lang w:eastAsia="zh-CN" w:bidi="ar"/>
          </w:rPr>
          <w:t>第三段：园区/区/县，2-5个字符</w:t>
        </w:r>
      </w:ins>
    </w:p>
    <w:p>
      <w:pPr>
        <w:numPr>
          <w:ilvl w:val="0"/>
          <w:numId w:val="2"/>
        </w:numPr>
        <w:spacing w:line="360" w:lineRule="auto"/>
        <w:jc w:val="both"/>
        <w:rPr>
          <w:ins w:id="85" w:author="naruto" w:date="2022-08-26T10:30:00Z"/>
          <w:rFonts w:ascii="微软雅黑" w:hAnsi="微软雅黑" w:eastAsia="微软雅黑" w:cs="微软雅黑"/>
          <w:sz w:val="20"/>
          <w:szCs w:val="21"/>
          <w:lang w:eastAsia="zh-CN"/>
        </w:rPr>
      </w:pPr>
      <w:ins w:id="86" w:author="naruto" w:date="2022-08-26T10:30:00Z">
        <w:r>
          <w:rPr>
            <w:rFonts w:hint="eastAsia" w:ascii="微软雅黑" w:hAnsi="微软雅黑" w:eastAsia="微软雅黑" w:cs="微软雅黑"/>
            <w:kern w:val="2"/>
            <w:sz w:val="20"/>
            <w:szCs w:val="21"/>
            <w:lang w:eastAsia="zh-CN" w:bidi="ar"/>
          </w:rPr>
          <w:t>第四段：机楼，2-7个字符（注意全域唯一）</w:t>
        </w:r>
      </w:ins>
    </w:p>
    <w:p>
      <w:pPr>
        <w:numPr>
          <w:ilvl w:val="0"/>
          <w:numId w:val="2"/>
        </w:numPr>
        <w:spacing w:line="360" w:lineRule="auto"/>
        <w:jc w:val="both"/>
        <w:rPr>
          <w:ins w:id="87" w:author="naruto" w:date="2022-08-26T10:30:00Z"/>
          <w:rFonts w:ascii="微软雅黑" w:hAnsi="微软雅黑" w:eastAsia="微软雅黑" w:cs="微软雅黑"/>
          <w:sz w:val="20"/>
          <w:szCs w:val="21"/>
        </w:rPr>
      </w:pPr>
      <w:ins w:id="88" w:author="naruto" w:date="2022-08-26T10:30:00Z">
        <w:r>
          <w:rPr>
            <w:rFonts w:hint="eastAsia" w:ascii="微软雅黑" w:hAnsi="微软雅黑" w:eastAsia="微软雅黑" w:cs="微软雅黑"/>
            <w:kern w:val="2"/>
            <w:sz w:val="20"/>
            <w:szCs w:val="21"/>
            <w:lang w:eastAsia="zh-CN" w:bidi="ar"/>
          </w:rPr>
          <w:t>第五段：机房，2-4个字符</w:t>
        </w:r>
      </w:ins>
    </w:p>
    <w:p>
      <w:pPr>
        <w:numPr>
          <w:ilvl w:val="0"/>
          <w:numId w:val="2"/>
        </w:numPr>
        <w:spacing w:line="360" w:lineRule="auto"/>
        <w:jc w:val="both"/>
        <w:rPr>
          <w:ins w:id="89" w:author="naruto" w:date="2022-08-26T10:30:00Z"/>
          <w:rFonts w:ascii="微软雅黑" w:hAnsi="微软雅黑" w:eastAsia="微软雅黑" w:cs="微软雅黑"/>
          <w:sz w:val="20"/>
          <w:szCs w:val="21"/>
          <w:lang w:eastAsia="zh-CN"/>
        </w:rPr>
      </w:pPr>
      <w:ins w:id="90" w:author="naruto" w:date="2022-08-26T10:30:00Z">
        <w:r>
          <w:rPr>
            <w:rFonts w:hint="eastAsia" w:ascii="微软雅黑" w:hAnsi="微软雅黑" w:eastAsia="微软雅黑" w:cs="微软雅黑"/>
            <w:kern w:val="2"/>
            <w:sz w:val="20"/>
            <w:szCs w:val="21"/>
            <w:lang w:eastAsia="zh-CN" w:bidi="ar"/>
          </w:rPr>
          <w:t>第六段：行号，1-</w:t>
        </w:r>
      </w:ins>
      <w:r>
        <w:rPr>
          <w:rFonts w:ascii="微软雅黑" w:hAnsi="微软雅黑" w:eastAsia="微软雅黑" w:cs="微软雅黑"/>
          <w:kern w:val="2"/>
          <w:sz w:val="20"/>
          <w:szCs w:val="21"/>
          <w:lang w:eastAsia="zh-CN" w:bidi="ar"/>
        </w:rPr>
        <w:t>4</w:t>
      </w:r>
      <w:ins w:id="91" w:author="naruto" w:date="2022-08-26T10:30:00Z">
        <w:r>
          <w:rPr>
            <w:rFonts w:hint="eastAsia" w:ascii="微软雅黑" w:hAnsi="微软雅黑" w:eastAsia="微软雅黑" w:cs="微软雅黑"/>
            <w:kern w:val="2"/>
            <w:sz w:val="20"/>
            <w:szCs w:val="21"/>
            <w:lang w:eastAsia="zh-CN" w:bidi="ar"/>
          </w:rPr>
          <w:t>个字符</w:t>
        </w:r>
      </w:ins>
    </w:p>
    <w:p>
      <w:pPr>
        <w:numPr>
          <w:ilvl w:val="0"/>
          <w:numId w:val="2"/>
        </w:numPr>
        <w:spacing w:line="360" w:lineRule="auto"/>
        <w:jc w:val="both"/>
        <w:rPr>
          <w:ins w:id="92" w:author="naruto" w:date="2022-08-26T10:30:00Z"/>
          <w:rFonts w:ascii="微软雅黑" w:hAnsi="微软雅黑" w:eastAsia="微软雅黑" w:cs="微软雅黑"/>
          <w:sz w:val="20"/>
          <w:szCs w:val="21"/>
          <w:lang w:eastAsia="zh-CN"/>
        </w:rPr>
      </w:pPr>
      <w:ins w:id="93" w:author="naruto" w:date="2022-08-26T10:30:00Z">
        <w:r>
          <w:rPr>
            <w:rFonts w:hint="eastAsia" w:ascii="微软雅黑" w:hAnsi="微软雅黑" w:eastAsia="微软雅黑" w:cs="微软雅黑"/>
            <w:kern w:val="2"/>
            <w:sz w:val="20"/>
            <w:szCs w:val="21"/>
            <w:lang w:eastAsia="zh-CN" w:bidi="ar"/>
          </w:rPr>
          <w:t>第七段：列号，1-</w:t>
        </w:r>
      </w:ins>
      <w:r>
        <w:rPr>
          <w:rFonts w:ascii="微软雅黑" w:hAnsi="微软雅黑" w:eastAsia="微软雅黑" w:cs="微软雅黑"/>
          <w:kern w:val="2"/>
          <w:sz w:val="20"/>
          <w:szCs w:val="21"/>
          <w:lang w:eastAsia="zh-CN" w:bidi="ar"/>
        </w:rPr>
        <w:t>4</w:t>
      </w:r>
      <w:ins w:id="94" w:author="naruto" w:date="2022-08-26T10:30:00Z">
        <w:r>
          <w:rPr>
            <w:rFonts w:hint="eastAsia" w:ascii="微软雅黑" w:hAnsi="微软雅黑" w:eastAsia="微软雅黑" w:cs="微软雅黑"/>
            <w:kern w:val="2"/>
            <w:sz w:val="20"/>
            <w:szCs w:val="21"/>
            <w:lang w:eastAsia="zh-CN" w:bidi="ar"/>
          </w:rPr>
          <w:t>个字符</w:t>
        </w:r>
      </w:ins>
    </w:p>
    <w:p>
      <w:pPr>
        <w:pStyle w:val="9"/>
        <w:tabs>
          <w:tab w:val="right" w:pos="8327"/>
        </w:tabs>
        <w:spacing w:line="353" w:lineRule="auto"/>
        <w:ind w:left="0" w:firstLine="420"/>
        <w:jc w:val="both"/>
        <w:rPr>
          <w:ins w:id="95" w:author="1005430756@qq.com" w:date="2022-10-14T08:32:00Z"/>
          <w:rFonts w:ascii="微软雅黑" w:hAnsi="微软雅黑" w:eastAsia="微软雅黑" w:cs="Times New Roman"/>
          <w:sz w:val="20"/>
          <w:lang w:eastAsia="zh-CN" w:bidi="ar"/>
        </w:rPr>
      </w:pPr>
      <w:ins w:id="96" w:author="1005430756@qq.com" w:date="2022-10-14T08:32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针对国际节点编码规则如下：</w:t>
        </w:r>
      </w:ins>
    </w:p>
    <w:p>
      <w:pPr>
        <w:pStyle w:val="9"/>
        <w:tabs>
          <w:tab w:val="right" w:pos="8327"/>
        </w:tabs>
        <w:spacing w:line="353" w:lineRule="auto"/>
        <w:ind w:firstLine="420"/>
        <w:jc w:val="both"/>
        <w:rPr>
          <w:ins w:id="97" w:author="1005430756@qq.com" w:date="2022-10-14T08:32:00Z"/>
          <w:rFonts w:ascii="微软雅黑" w:hAnsi="微软雅黑" w:eastAsia="微软雅黑" w:cs="Times New Roman"/>
          <w:sz w:val="20"/>
          <w:lang w:eastAsia="zh-CN" w:bidi="ar"/>
        </w:rPr>
      </w:pPr>
      <w:ins w:id="98" w:author="1005430756@qq.com" w:date="2022-10-14T08:33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国家编码</w:t>
        </w:r>
      </w:ins>
      <w:ins w:id="99" w:author="1005430756@qq.com" w:date="2022-10-14T08:32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-</w:t>
        </w:r>
      </w:ins>
      <w:ins w:id="100" w:author="1005430756@qq.com" w:date="2022-10-14T08:34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城市</w:t>
        </w:r>
      </w:ins>
      <w:ins w:id="101" w:author="1005430756@qq.com" w:date="2022-10-14T08:51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编码-</w:t>
        </w:r>
      </w:ins>
      <w:ins w:id="102" w:author="1005430756@qq.com" w:date="2022-10-14T08:32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长途区号-机楼-机房-行号-列号</w:t>
        </w:r>
      </w:ins>
    </w:p>
    <w:p>
      <w:pPr>
        <w:pStyle w:val="9"/>
        <w:tabs>
          <w:tab w:val="right" w:pos="8327"/>
        </w:tabs>
        <w:spacing w:line="353" w:lineRule="auto"/>
        <w:ind w:firstLine="420"/>
        <w:jc w:val="both"/>
        <w:rPr>
          <w:ins w:id="103" w:author="1005430756@qq.com" w:date="2022-10-14T08:32:00Z"/>
          <w:rFonts w:ascii="微软雅黑" w:hAnsi="微软雅黑" w:eastAsia="微软雅黑" w:cs="Times New Roman"/>
          <w:sz w:val="20"/>
          <w:lang w:eastAsia="zh-CN" w:bidi="ar"/>
        </w:rPr>
      </w:pPr>
      <w:ins w:id="104" w:author="1005430756@qq.com" w:date="2022-10-14T08:32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a) 第一段：</w:t>
        </w:r>
      </w:ins>
      <w:ins w:id="105" w:author="1005430756@qq.com" w:date="2022-10-14T08:34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国家编码</w:t>
        </w:r>
      </w:ins>
      <w:ins w:id="106" w:author="1005430756@qq.com" w:date="2022-10-14T08:32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，固定字典值字段</w:t>
        </w:r>
      </w:ins>
    </w:p>
    <w:p>
      <w:pPr>
        <w:pStyle w:val="9"/>
        <w:tabs>
          <w:tab w:val="right" w:pos="8327"/>
        </w:tabs>
        <w:spacing w:line="353" w:lineRule="auto"/>
        <w:ind w:firstLine="420"/>
        <w:jc w:val="both"/>
        <w:rPr>
          <w:ins w:id="107" w:author="1005430756@qq.com" w:date="2022-10-14T08:32:00Z"/>
          <w:rFonts w:ascii="微软雅黑" w:hAnsi="微软雅黑" w:eastAsia="微软雅黑" w:cs="Times New Roman"/>
          <w:sz w:val="20"/>
          <w:lang w:eastAsia="zh-CN" w:bidi="ar"/>
        </w:rPr>
      </w:pPr>
      <w:ins w:id="108" w:author="1005430756@qq.com" w:date="2022-10-14T08:32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b) 第二段：</w:t>
        </w:r>
      </w:ins>
      <w:ins w:id="109" w:author="1005430756@qq.com" w:date="2022-10-14T08:35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城市</w:t>
        </w:r>
      </w:ins>
      <w:ins w:id="110" w:author="1005430756@qq.com" w:date="2022-10-14T09:51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编码</w:t>
        </w:r>
      </w:ins>
      <w:ins w:id="111" w:author="1005430756@qq.com" w:date="2022-10-14T08:32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，固定字典值字段</w:t>
        </w:r>
      </w:ins>
    </w:p>
    <w:p>
      <w:pPr>
        <w:pStyle w:val="9"/>
        <w:tabs>
          <w:tab w:val="right" w:pos="8327"/>
        </w:tabs>
        <w:spacing w:line="353" w:lineRule="auto"/>
        <w:ind w:firstLine="420"/>
        <w:jc w:val="both"/>
        <w:rPr>
          <w:ins w:id="112" w:author="1005430756@qq.com" w:date="2022-10-14T08:32:00Z"/>
          <w:rFonts w:hint="eastAsia" w:ascii="微软雅黑" w:hAnsi="微软雅黑" w:eastAsia="微软雅黑" w:cs="Times New Roman"/>
          <w:sz w:val="20"/>
          <w:lang w:eastAsia="zh-CN" w:bidi="ar"/>
        </w:rPr>
      </w:pPr>
      <w:ins w:id="113" w:author="1005430756@qq.com" w:date="2022-10-14T08:32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c) 第三段：</w:t>
        </w:r>
      </w:ins>
      <w:ins w:id="114" w:author="1005430756@qq.com" w:date="2022-10-14T09:51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长途区号，固定字典值字段</w:t>
        </w:r>
      </w:ins>
    </w:p>
    <w:p>
      <w:pPr>
        <w:pStyle w:val="9"/>
        <w:tabs>
          <w:tab w:val="right" w:pos="8327"/>
        </w:tabs>
        <w:spacing w:line="353" w:lineRule="auto"/>
        <w:ind w:firstLine="420"/>
        <w:jc w:val="both"/>
        <w:rPr>
          <w:ins w:id="115" w:author="1005430756@qq.com" w:date="2022-10-14T08:32:00Z"/>
          <w:rFonts w:hint="eastAsia" w:ascii="微软雅黑" w:hAnsi="微软雅黑" w:eastAsia="微软雅黑" w:cs="Times New Roman"/>
          <w:sz w:val="20"/>
          <w:lang w:eastAsia="zh-CN" w:bidi="ar"/>
        </w:rPr>
      </w:pPr>
      <w:ins w:id="116" w:author="1005430756@qq.com" w:date="2022-10-14T08:32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d) 第四段：机楼，2-7个字符（注意全域唯一）</w:t>
        </w:r>
      </w:ins>
      <w:ins w:id="117" w:author="1005430756@qq.com" w:date="2022-10-14T08:49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，</w:t>
        </w:r>
      </w:ins>
    </w:p>
    <w:p>
      <w:pPr>
        <w:pStyle w:val="9"/>
        <w:tabs>
          <w:tab w:val="right" w:pos="8327"/>
        </w:tabs>
        <w:spacing w:line="353" w:lineRule="auto"/>
        <w:ind w:firstLine="420"/>
        <w:jc w:val="both"/>
        <w:rPr>
          <w:ins w:id="118" w:author="1005430756@qq.com" w:date="2022-10-14T08:32:00Z"/>
          <w:rFonts w:ascii="微软雅黑" w:hAnsi="微软雅黑" w:eastAsia="微软雅黑" w:cs="Times New Roman"/>
          <w:sz w:val="20"/>
          <w:lang w:eastAsia="zh-CN" w:bidi="ar"/>
        </w:rPr>
      </w:pPr>
      <w:ins w:id="119" w:author="1005430756@qq.com" w:date="2022-10-14T08:32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e) 第五段：机房，2-4个字符</w:t>
        </w:r>
      </w:ins>
    </w:p>
    <w:p>
      <w:pPr>
        <w:pStyle w:val="9"/>
        <w:tabs>
          <w:tab w:val="right" w:pos="8327"/>
        </w:tabs>
        <w:spacing w:line="353" w:lineRule="auto"/>
        <w:ind w:firstLine="420"/>
        <w:jc w:val="both"/>
        <w:rPr>
          <w:ins w:id="120" w:author="1005430756@qq.com" w:date="2022-10-14T08:32:00Z"/>
          <w:rFonts w:ascii="微软雅黑" w:hAnsi="微软雅黑" w:eastAsia="微软雅黑" w:cs="Times New Roman"/>
          <w:sz w:val="20"/>
          <w:lang w:eastAsia="zh-CN" w:bidi="ar"/>
        </w:rPr>
      </w:pPr>
      <w:ins w:id="121" w:author="1005430756@qq.com" w:date="2022-10-14T08:32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f) 第六段：行号，1-4个字符</w:t>
        </w:r>
      </w:ins>
    </w:p>
    <w:p>
      <w:pPr>
        <w:pStyle w:val="9"/>
        <w:tabs>
          <w:tab w:val="right" w:pos="8327"/>
        </w:tabs>
        <w:spacing w:line="353" w:lineRule="auto"/>
        <w:ind w:firstLine="420"/>
        <w:jc w:val="both"/>
        <w:rPr>
          <w:ins w:id="122" w:author="1005430756@qq.com" w:date="2022-10-14T08:32:00Z"/>
          <w:rFonts w:ascii="微软雅黑" w:hAnsi="微软雅黑" w:eastAsia="微软雅黑" w:cs="Times New Roman"/>
          <w:sz w:val="20"/>
          <w:lang w:eastAsia="zh-CN" w:bidi="ar"/>
        </w:rPr>
      </w:pPr>
      <w:ins w:id="123" w:author="1005430756@qq.com" w:date="2022-10-14T08:32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g) 第七段：列号，1-4个字符</w:t>
        </w:r>
      </w:ins>
    </w:p>
    <w:p>
      <w:pPr>
        <w:pStyle w:val="9"/>
        <w:tabs>
          <w:tab w:val="right" w:pos="8327"/>
        </w:tabs>
        <w:spacing w:line="353" w:lineRule="auto"/>
        <w:ind w:firstLine="420"/>
        <w:jc w:val="both"/>
        <w:rPr>
          <w:ins w:id="124" w:author="1005430756@qq.com" w:date="2022-10-14T08:32:00Z"/>
          <w:rFonts w:ascii="微软雅黑" w:hAnsi="微软雅黑" w:eastAsia="微软雅黑" w:cs="Times New Roman"/>
          <w:sz w:val="20"/>
          <w:lang w:eastAsia="zh-CN" w:bidi="ar"/>
        </w:rPr>
      </w:pPr>
      <w:ins w:id="125" w:author="1005430756@qq.com" w:date="2022-10-14T08:32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例如：</w:t>
        </w:r>
      </w:ins>
    </w:p>
    <w:p>
      <w:pPr>
        <w:pStyle w:val="9"/>
        <w:tabs>
          <w:tab w:val="right" w:pos="8327"/>
        </w:tabs>
        <w:spacing w:line="353" w:lineRule="auto"/>
        <w:ind w:firstLine="400" w:firstLineChars="200"/>
        <w:jc w:val="both"/>
        <w:rPr>
          <w:ins w:id="127" w:author="1005430756@qq.com" w:date="2022-10-14T08:32:00Z"/>
          <w:rFonts w:ascii="微软雅黑" w:hAnsi="微软雅黑" w:eastAsia="微软雅黑" w:cs="Times New Roman"/>
          <w:sz w:val="20"/>
          <w:lang w:eastAsia="zh-CN" w:bidi="ar"/>
        </w:rPr>
        <w:pPrChange w:id="126" w:author="1005430756@qq.com" w:date="2022-10-14T08:38:00Z">
          <w:pPr>
            <w:pStyle w:val="9"/>
            <w:tabs>
              <w:tab w:val="right" w:pos="8327"/>
            </w:tabs>
            <w:spacing w:line="353" w:lineRule="auto"/>
            <w:ind w:firstLine="420"/>
            <w:jc w:val="both"/>
          </w:pPr>
        </w:pPrChange>
      </w:pPr>
      <w:ins w:id="128" w:author="1005430756@qq.com" w:date="2022-10-14T08:32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阿联酋迪拜：</w:t>
        </w:r>
      </w:ins>
      <w:ins w:id="129" w:author="1005430756@qq.com" w:date="2022-10-14T08:37:00Z">
        <w:r>
          <w:rPr>
            <w:rFonts w:ascii="微软雅黑" w:hAnsi="微软雅黑" w:eastAsia="微软雅黑" w:cs="Times New Roman"/>
            <w:sz w:val="20"/>
            <w:lang w:eastAsia="zh-CN" w:bidi="ar"/>
          </w:rPr>
          <w:t>AE</w:t>
        </w:r>
      </w:ins>
      <w:ins w:id="130" w:author="1005430756@qq.com" w:date="2022-10-14T08:32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-</w:t>
        </w:r>
      </w:ins>
      <w:ins w:id="131" w:author="1005430756@qq.com" w:date="2022-10-14T08:53:00Z">
        <w:r>
          <w:rPr>
            <w:rFonts w:ascii="微软雅黑" w:hAnsi="微软雅黑" w:eastAsia="微软雅黑" w:cs="Times New Roman"/>
            <w:sz w:val="20"/>
            <w:lang w:eastAsia="zh-CN" w:bidi="ar"/>
          </w:rPr>
          <w:t>D</w:t>
        </w:r>
      </w:ins>
      <w:ins w:id="132" w:author="1005430756@qq.com" w:date="2022-10-14T09:46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u</w:t>
        </w:r>
      </w:ins>
      <w:ins w:id="133" w:author="1005430756@qq.com" w:date="2022-10-14T09:46:00Z">
        <w:r>
          <w:rPr>
            <w:rFonts w:ascii="微软雅黑" w:hAnsi="微软雅黑" w:eastAsia="微软雅黑" w:cs="Times New Roman"/>
            <w:sz w:val="20"/>
            <w:lang w:eastAsia="zh-CN" w:bidi="ar"/>
          </w:rPr>
          <w:t>b</w:t>
        </w:r>
      </w:ins>
      <w:ins w:id="134" w:author="1005430756@qq.com" w:date="2022-10-14T08:53:00Z">
        <w:r>
          <w:rPr>
            <w:rFonts w:ascii="微软雅黑" w:hAnsi="微软雅黑" w:eastAsia="微软雅黑" w:cs="Times New Roman"/>
            <w:sz w:val="20"/>
            <w:lang w:eastAsia="zh-CN" w:bidi="ar"/>
          </w:rPr>
          <w:t>-</w:t>
        </w:r>
      </w:ins>
      <w:ins w:id="135" w:author="1005430756@qq.com" w:date="2022-10-14T08:32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009714-</w:t>
        </w:r>
      </w:ins>
      <w:ins w:id="136" w:author="1005430756@qq.com" w:date="2022-10-14T09:50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机楼</w:t>
        </w:r>
      </w:ins>
      <w:ins w:id="137" w:author="1005430756@qq.com" w:date="2022-10-14T08:32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-机房-行号-列号</w:t>
        </w:r>
      </w:ins>
    </w:p>
    <w:p>
      <w:pPr>
        <w:pStyle w:val="9"/>
        <w:tabs>
          <w:tab w:val="right" w:pos="8327"/>
        </w:tabs>
        <w:spacing w:line="353" w:lineRule="auto"/>
        <w:ind w:firstLine="400" w:firstLineChars="200"/>
        <w:jc w:val="both"/>
        <w:rPr>
          <w:ins w:id="138" w:author="1005430756@qq.com" w:date="2022-10-14T08:57:00Z"/>
          <w:rFonts w:ascii="微软雅黑" w:hAnsi="微软雅黑" w:eastAsia="微软雅黑" w:cs="Times New Roman"/>
          <w:sz w:val="20"/>
          <w:lang w:eastAsia="zh-CN" w:bidi="ar"/>
        </w:rPr>
      </w:pPr>
      <w:ins w:id="139" w:author="1005430756@qq.com" w:date="2022-10-14T08:32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巴西圣保罗：</w:t>
        </w:r>
      </w:ins>
      <w:ins w:id="140" w:author="1005430756@qq.com" w:date="2022-10-14T08:36:00Z">
        <w:r>
          <w:rPr>
            <w:rFonts w:ascii="微软雅黑" w:hAnsi="微软雅黑" w:eastAsia="微软雅黑" w:cs="Times New Roman"/>
            <w:sz w:val="20"/>
            <w:lang w:eastAsia="zh-CN" w:bidi="ar"/>
          </w:rPr>
          <w:t>BR</w:t>
        </w:r>
      </w:ins>
      <w:ins w:id="141" w:author="1005430756@qq.com" w:date="2022-10-14T08:32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-</w:t>
        </w:r>
      </w:ins>
      <w:ins w:id="142" w:author="1005430756@qq.com" w:date="2022-10-14T08:52:00Z">
        <w:r>
          <w:rPr>
            <w:rFonts w:ascii="微软雅黑" w:hAnsi="微软雅黑" w:eastAsia="微软雅黑" w:cs="Times New Roman"/>
            <w:sz w:val="20"/>
            <w:lang w:eastAsia="zh-CN" w:bidi="ar"/>
          </w:rPr>
          <w:t>SP-</w:t>
        </w:r>
      </w:ins>
      <w:ins w:id="143" w:author="1005430756@qq.com" w:date="2022-10-14T08:32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005511-</w:t>
        </w:r>
      </w:ins>
      <w:ins w:id="144" w:author="1005430756@qq.com" w:date="2022-10-14T09:50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机楼</w:t>
        </w:r>
      </w:ins>
      <w:ins w:id="145" w:author="1005430756@qq.com" w:date="2022-10-14T08:32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-机房-行号-列号</w:t>
        </w:r>
      </w:ins>
    </w:p>
    <w:p>
      <w:pPr>
        <w:pStyle w:val="9"/>
        <w:tabs>
          <w:tab w:val="right" w:pos="8327"/>
        </w:tabs>
        <w:spacing w:line="353" w:lineRule="auto"/>
        <w:ind w:firstLine="400" w:firstLineChars="200"/>
        <w:jc w:val="both"/>
        <w:rPr>
          <w:ins w:id="146" w:author="1005430756@qq.com" w:date="2022-10-14T09:50:00Z"/>
          <w:rFonts w:ascii="微软雅黑" w:hAnsi="微软雅黑" w:eastAsia="微软雅黑" w:cs="Times New Roman"/>
          <w:sz w:val="20"/>
          <w:lang w:eastAsia="zh-CN" w:bidi="ar"/>
        </w:rPr>
      </w:pPr>
      <w:ins w:id="147" w:author="1005430756@qq.com" w:date="2022-10-14T08:57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德国法兰克福：</w:t>
        </w:r>
      </w:ins>
      <w:ins w:id="148" w:author="1005430756@qq.com" w:date="2022-10-14T09:46:00Z">
        <w:r>
          <w:rPr>
            <w:rFonts w:ascii="微软雅黑" w:hAnsi="微软雅黑" w:eastAsia="微软雅黑" w:cs="Times New Roman"/>
            <w:sz w:val="20"/>
            <w:lang w:eastAsia="zh-CN" w:bidi="ar"/>
          </w:rPr>
          <w:t>GER-FR-</w:t>
        </w:r>
      </w:ins>
      <w:ins w:id="149" w:author="1005430756@qq.com" w:date="2022-10-14T09:48:00Z">
        <w:r>
          <w:rPr>
            <w:rFonts w:ascii="微软雅黑" w:hAnsi="微软雅黑" w:eastAsia="微软雅黑" w:cs="Times New Roman"/>
            <w:sz w:val="20"/>
            <w:lang w:eastAsia="zh-CN" w:bidi="ar"/>
          </w:rPr>
          <w:t>0049</w:t>
        </w:r>
      </w:ins>
      <w:ins w:id="150" w:author="1005430756@qq.com" w:date="2022-10-14T09:49:00Z">
        <w:r>
          <w:rPr>
            <w:rFonts w:ascii="微软雅黑" w:hAnsi="微软雅黑" w:eastAsia="微软雅黑" w:cs="Times New Roman"/>
            <w:sz w:val="20"/>
            <w:lang w:eastAsia="zh-CN" w:bidi="ar"/>
          </w:rPr>
          <w:t>69-</w:t>
        </w:r>
      </w:ins>
      <w:ins w:id="151" w:author="1005430756@qq.com" w:date="2022-10-14T09:50:00Z">
        <w:r>
          <w:rPr>
            <w:rFonts w:hint="eastAsia" w:ascii="微软雅黑" w:hAnsi="微软雅黑" w:eastAsia="微软雅黑" w:cs="Times New Roman"/>
            <w:sz w:val="20"/>
            <w:lang w:eastAsia="zh-CN" w:bidi="ar"/>
          </w:rPr>
          <w:t>机楼-机房-行号-列号</w:t>
        </w:r>
      </w:ins>
    </w:p>
    <w:p>
      <w:pPr>
        <w:pStyle w:val="9"/>
        <w:tabs>
          <w:tab w:val="right" w:pos="8327"/>
        </w:tabs>
        <w:spacing w:line="353" w:lineRule="auto"/>
        <w:ind w:left="120" w:firstLine="0"/>
        <w:jc w:val="both"/>
        <w:rPr>
          <w:rFonts w:hint="eastAsia" w:ascii="微软雅黑" w:hAnsi="微软雅黑" w:eastAsia="微软雅黑" w:cs="Times New Roman"/>
          <w:sz w:val="20"/>
          <w:lang w:eastAsia="zh-CN" w:bidi="ar"/>
        </w:rPr>
        <w:pPrChange w:id="152" w:author="1005430756@qq.com" w:date="2022-10-14T09:50:00Z">
          <w:pPr>
            <w:pStyle w:val="9"/>
            <w:spacing w:line="353" w:lineRule="auto"/>
            <w:ind w:left="0" w:firstLine="420"/>
            <w:jc w:val="both"/>
          </w:pPr>
        </w:pPrChange>
      </w:pPr>
    </w:p>
    <w:p>
      <w:pPr>
        <w:pStyle w:val="3"/>
        <w:spacing w:before="120" w:beforeLines="50" w:after="120" w:afterLines="50"/>
        <w:rPr>
          <w:rFonts w:eastAsia="宋体" w:cs="Times New Roman"/>
          <w:lang w:eastAsia="zh-CN"/>
        </w:rPr>
      </w:pPr>
      <w:bookmarkStart w:id="20" w:name="_bookmark8"/>
      <w:bookmarkEnd w:id="20"/>
      <w:bookmarkStart w:id="21" w:name="_Toc13565"/>
      <w:r>
        <w:rPr>
          <w:rFonts w:eastAsia="Arial" w:cs="Times New Roman"/>
          <w:lang w:eastAsia="zh-CN"/>
        </w:rPr>
        <w:t>2.2</w:t>
      </w:r>
      <w:r>
        <w:rPr>
          <w:rFonts w:hint="eastAsia" w:eastAsia="宋体" w:cs="Times New Roman"/>
          <w:lang w:eastAsia="zh-CN"/>
        </w:rPr>
        <w:t>数据中心设备命名</w:t>
      </w:r>
      <w:bookmarkEnd w:id="21"/>
    </w:p>
    <w:p>
      <w:pPr>
        <w:autoSpaceDE w:val="0"/>
        <w:autoSpaceDN w:val="0"/>
        <w:adjustRightInd w:val="0"/>
        <w:spacing w:line="360" w:lineRule="auto"/>
        <w:ind w:left="100"/>
        <w:rPr>
          <w:rFonts w:ascii="ËÎÌå" w:hAnsi="ËÎÌå" w:cs="ËÎÌå"/>
          <w:szCs w:val="21"/>
          <w:lang w:eastAsia="zh-CN"/>
        </w:rPr>
      </w:pPr>
      <w:bookmarkStart w:id="22" w:name="_Toc352623395"/>
      <w:bookmarkStart w:id="23" w:name="_Toc359942343"/>
      <w:bookmarkStart w:id="24" w:name="_Toc352186703"/>
      <w:r>
        <w:rPr>
          <w:rFonts w:hint="eastAsia" w:ascii="ËÎÌå" w:hAnsi="ËÎÌå" w:cs="ËÎÌå"/>
          <w:szCs w:val="21"/>
          <w:lang w:eastAsia="zh-CN"/>
        </w:rPr>
        <w:t>【设备命名原则】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ËÎÌå" w:hAnsi="ËÎÌå" w:cs="ËÎÌå"/>
          <w:szCs w:val="21"/>
          <w:lang w:eastAsia="zh-CN"/>
        </w:rPr>
      </w:pPr>
      <w:r>
        <w:rPr>
          <w:rFonts w:hint="eastAsia" w:ascii="ËÎÌå" w:hAnsi="ËÎÌå" w:cs="ËÎÌå"/>
          <w:szCs w:val="21"/>
          <w:lang w:eastAsia="zh-CN"/>
        </w:rPr>
        <w:t>设备在全网范围内命名唯一；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ËÎÌå" w:hAnsi="ËÎÌå" w:cs="ËÎÌå"/>
          <w:szCs w:val="21"/>
          <w:lang w:eastAsia="zh-CN"/>
        </w:rPr>
      </w:pPr>
      <w:r>
        <w:rPr>
          <w:rFonts w:hint="eastAsia" w:ascii="ËÎÌå" w:hAnsi="ËÎÌå" w:cs="ËÎÌå"/>
          <w:szCs w:val="21"/>
          <w:lang w:eastAsia="zh-CN"/>
        </w:rPr>
        <w:t>能表示出设备的物理位置；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ËÎÌå" w:hAnsi="ËÎÌå" w:cs="ËÎÌå"/>
          <w:szCs w:val="21"/>
          <w:lang w:eastAsia="zh-CN"/>
        </w:rPr>
      </w:pPr>
      <w:r>
        <w:rPr>
          <w:rFonts w:hint="eastAsia" w:ascii="ËÎÌå" w:hAnsi="ËÎÌå" w:cs="ËÎÌå"/>
          <w:szCs w:val="21"/>
          <w:lang w:eastAsia="zh-CN"/>
        </w:rPr>
        <w:t>能反映出该设备的业务属性和网元功能；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ËÎÌå" w:hAnsi="ËÎÌå" w:cs="ËÎÌå"/>
          <w:szCs w:val="21"/>
          <w:lang w:eastAsia="zh-CN"/>
        </w:rPr>
      </w:pPr>
      <w:r>
        <w:rPr>
          <w:rFonts w:hint="eastAsia" w:ascii="ËÎÌå" w:hAnsi="ËÎÌå" w:cs="ËÎÌå"/>
          <w:szCs w:val="21"/>
          <w:lang w:eastAsia="zh-CN"/>
        </w:rPr>
        <w:t>能表示出设备的类型或功能；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ËÎÌå" w:hAnsi="ËÎÌå" w:cs="ËÎÌå"/>
          <w:szCs w:val="21"/>
          <w:lang w:eastAsia="zh-CN"/>
        </w:rPr>
      </w:pPr>
      <w:r>
        <w:rPr>
          <w:rFonts w:hint="eastAsia" w:ascii="ËÎÌå" w:hAnsi="ËÎÌå" w:cs="ËÎÌå"/>
          <w:szCs w:val="21"/>
          <w:lang w:eastAsia="zh-CN"/>
        </w:rPr>
        <w:t>相同物理位置的业务系统用不同序号区分；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lang w:eastAsia="zh-CN"/>
        </w:rPr>
      </w:pPr>
      <w:r>
        <w:rPr>
          <w:rFonts w:hint="eastAsia" w:ascii="ËÎÌå" w:hAnsi="ËÎÌå" w:cs="ËÎÌå"/>
          <w:szCs w:val="21"/>
          <w:lang w:eastAsia="zh-CN"/>
        </w:rPr>
        <w:t>相同物理位置、业务属性和类型的设备用不同流水号区分；</w:t>
      </w:r>
    </w:p>
    <w:p>
      <w:pPr>
        <w:pStyle w:val="4"/>
        <w:ind w:left="12" w:hanging="12"/>
        <w:rPr>
          <w:rFonts w:eastAsia="Arial" w:cs="Times New Roman"/>
          <w:lang w:eastAsia="zh-CN"/>
        </w:rPr>
      </w:pPr>
      <w:bookmarkStart w:id="25" w:name="_Toc16665"/>
      <w:r>
        <w:rPr>
          <w:lang w:eastAsia="zh-CN"/>
        </w:rPr>
        <w:t>2.2</w:t>
      </w:r>
      <w:r>
        <w:rPr>
          <w:rFonts w:hint="eastAsia"/>
          <w:lang w:eastAsia="zh-CN"/>
        </w:rPr>
        <w:t>.1物理</w:t>
      </w:r>
      <w:r>
        <w:rPr>
          <w:lang w:eastAsia="zh-CN"/>
        </w:rPr>
        <w:t>设备</w:t>
      </w:r>
      <w:r>
        <w:rPr>
          <w:rFonts w:hint="eastAsia"/>
          <w:lang w:eastAsia="zh-CN"/>
        </w:rPr>
        <w:t>编码</w:t>
      </w:r>
      <w:bookmarkEnd w:id="22"/>
      <w:bookmarkEnd w:id="23"/>
      <w:bookmarkEnd w:id="24"/>
      <w:bookmarkEnd w:id="25"/>
    </w:p>
    <w:p>
      <w:pPr>
        <w:pStyle w:val="9"/>
        <w:spacing w:line="353" w:lineRule="auto"/>
        <w:ind w:left="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【定义】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业务网当中每个网元中的每台独立的通信设备。设备代码要求具有唯一性。</w:t>
      </w:r>
    </w:p>
    <w:p>
      <w:pPr>
        <w:pStyle w:val="9"/>
        <w:spacing w:line="353" w:lineRule="auto"/>
        <w:ind w:left="0"/>
        <w:jc w:val="both"/>
        <w:rPr>
          <w:ins w:id="153" w:author="kang" w:date="2022-08-26T17:48:00Z"/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【命名格式】</w:t>
      </w:r>
    </w:p>
    <w:p>
      <w:pPr>
        <w:pStyle w:val="9"/>
        <w:spacing w:line="353" w:lineRule="auto"/>
        <w:ind w:left="440" w:leftChars="200"/>
        <w:jc w:val="both"/>
        <w:rPr>
          <w:rFonts w:ascii="Times New Roman" w:hAnsi="Times New Roman" w:cs="Times New Roman"/>
          <w:i/>
          <w:iCs/>
          <w:color w:val="0338FB"/>
          <w:lang w:eastAsia="zh-CN"/>
        </w:rPr>
      </w:pPr>
      <w:r>
        <w:rPr>
          <w:rFonts w:hint="eastAsia" w:ascii="微软雅黑" w:hAnsi="微软雅黑" w:eastAsia="微软雅黑" w:cs="Times New Roman"/>
          <w:i/>
          <w:iCs/>
          <w:color w:val="0338FB"/>
          <w:sz w:val="20"/>
          <w:lang w:eastAsia="zh-CN" w:bidi="ar"/>
        </w:rPr>
        <w:t>机楼-机房-机架行号-机架列</w:t>
      </w:r>
      <w:r>
        <w:rPr>
          <w:rFonts w:hint="eastAsia" w:ascii="宋体" w:hAnsi="宋体" w:eastAsia="宋体" w:cs="Times New Roman"/>
          <w:b/>
          <w:bCs/>
          <w:i/>
          <w:iCs/>
          <w:color w:val="0338FB"/>
          <w:kern w:val="2"/>
          <w:sz w:val="21"/>
          <w:lang w:eastAsia="zh-CN" w:bidi="ar"/>
        </w:rPr>
        <w:t>号-</w:t>
      </w:r>
      <w:ins w:id="154" w:author="kang [2]" w:date="2022-10-14T14:12:49Z">
        <w:r>
          <w:rPr>
            <w:rFonts w:hint="eastAsia" w:ascii="宋体" w:hAnsi="宋体" w:eastAsia="宋体" w:cs="Times New Roman"/>
            <w:b/>
            <w:bCs/>
            <w:i/>
            <w:iCs/>
            <w:color w:val="0338FB"/>
            <w:kern w:val="2"/>
            <w:sz w:val="21"/>
            <w:lang w:val="en-US" w:eastAsia="zh-CN" w:bidi="ar"/>
          </w:rPr>
          <w:t>[</w:t>
        </w:r>
      </w:ins>
      <w:ins w:id="155" w:author="kang [2]" w:date="2022-10-14T14:13:34Z">
        <w:r>
          <w:rPr>
            <w:rFonts w:hint="eastAsia" w:ascii="宋体" w:hAnsi="宋体" w:eastAsia="宋体" w:cs="Times New Roman"/>
            <w:b/>
            <w:bCs/>
            <w:i/>
            <w:iCs/>
            <w:color w:val="0338FB"/>
            <w:kern w:val="2"/>
            <w:sz w:val="21"/>
            <w:lang w:val="en-US" w:eastAsia="zh-CN" w:bidi="ar"/>
          </w:rPr>
          <w:t>AZ</w:t>
        </w:r>
      </w:ins>
      <w:ins w:id="156" w:author="kang [2]" w:date="2022-10-14T14:13:42Z">
        <w:r>
          <w:rPr>
            <w:rFonts w:hint="eastAsia" w:ascii="宋体" w:hAnsi="宋体" w:eastAsia="宋体" w:cs="Times New Roman"/>
            <w:b/>
            <w:bCs/>
            <w:i/>
            <w:iCs/>
            <w:color w:val="0338FB"/>
            <w:kern w:val="2"/>
            <w:sz w:val="21"/>
            <w:lang w:val="en-US" w:eastAsia="zh-CN" w:bidi="ar"/>
          </w:rPr>
          <w:t>编号</w:t>
        </w:r>
      </w:ins>
      <w:ins w:id="157" w:author="kang [2]" w:date="2022-10-14T14:13:44Z">
        <w:r>
          <w:rPr>
            <w:rFonts w:hint="eastAsia" w:ascii="宋体" w:hAnsi="宋体" w:eastAsia="宋体" w:cs="Times New Roman"/>
            <w:b/>
            <w:bCs/>
            <w:i/>
            <w:iCs/>
            <w:color w:val="0338FB"/>
            <w:kern w:val="2"/>
            <w:sz w:val="21"/>
            <w:lang w:val="en-US" w:eastAsia="zh-CN" w:bidi="ar"/>
          </w:rPr>
          <w:t>Pod</w:t>
        </w:r>
      </w:ins>
      <w:ins w:id="158" w:author="kang [2]" w:date="2022-10-14T14:13:49Z">
        <w:r>
          <w:rPr>
            <w:rFonts w:hint="eastAsia" w:ascii="宋体" w:hAnsi="宋体" w:eastAsia="宋体" w:cs="Times New Roman"/>
            <w:b/>
            <w:bCs/>
            <w:i/>
            <w:iCs/>
            <w:color w:val="0338FB"/>
            <w:kern w:val="2"/>
            <w:sz w:val="21"/>
            <w:lang w:val="en-US" w:eastAsia="zh-CN" w:bidi="ar"/>
          </w:rPr>
          <w:t>编号</w:t>
        </w:r>
      </w:ins>
      <w:ins w:id="159" w:author="kang [2]" w:date="2022-10-14T14:12:50Z">
        <w:r>
          <w:rPr>
            <w:rFonts w:hint="eastAsia" w:ascii="宋体" w:hAnsi="宋体" w:eastAsia="宋体" w:cs="Times New Roman"/>
            <w:b/>
            <w:bCs/>
            <w:i/>
            <w:iCs/>
            <w:color w:val="0338FB"/>
            <w:kern w:val="2"/>
            <w:sz w:val="21"/>
            <w:lang w:val="en-US" w:eastAsia="zh-CN" w:bidi="ar"/>
          </w:rPr>
          <w:t>]</w:t>
        </w:r>
      </w:ins>
      <w:ins w:id="160" w:author="kang [2]" w:date="2022-10-14T14:13:54Z">
        <w:r>
          <w:rPr>
            <w:rFonts w:hint="eastAsia" w:ascii="宋体" w:hAnsi="宋体" w:eastAsia="宋体" w:cs="Times New Roman"/>
            <w:b/>
            <w:bCs/>
            <w:i/>
            <w:iCs/>
            <w:color w:val="0338FB"/>
            <w:kern w:val="2"/>
            <w:sz w:val="21"/>
            <w:lang w:val="en-US" w:eastAsia="zh-CN" w:bidi="ar"/>
          </w:rPr>
          <w:t>-</w:t>
        </w:r>
      </w:ins>
      <w:r>
        <w:rPr>
          <w:rFonts w:hint="eastAsia" w:cs="Times New Roman"/>
          <w:b/>
          <w:bCs/>
          <w:i/>
          <w:iCs/>
          <w:color w:val="0338FB"/>
          <w:kern w:val="2"/>
          <w:lang w:eastAsia="zh-CN"/>
        </w:rPr>
        <w:t>设备功能-设备型号-高度U开始U位</w:t>
      </w:r>
    </w:p>
    <w:p>
      <w:pPr>
        <w:autoSpaceDE w:val="0"/>
        <w:autoSpaceDN w:val="0"/>
        <w:adjustRightInd w:val="0"/>
        <w:spacing w:line="360" w:lineRule="auto"/>
        <w:rPr>
          <w:rFonts w:ascii="ËÎÌå" w:hAnsi="ËÎÌå" w:cs="ËÎÌå"/>
          <w:szCs w:val="21"/>
          <w:lang w:eastAsia="zh-CN"/>
        </w:rPr>
      </w:pPr>
      <w:r>
        <w:rPr>
          <w:rFonts w:hint="eastAsia" w:ascii="ËÎÌå" w:hAnsi="ËÎÌå" w:cs="ËÎÌå"/>
          <w:szCs w:val="21"/>
          <w:lang w:eastAsia="zh-CN"/>
        </w:rPr>
        <w:t>【机架名称】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ËÎÌå" w:hAnsi="ËÎÌå" w:cs="ËÎÌå"/>
          <w:lang w:eastAsia="zh-CN"/>
        </w:rPr>
        <w:t>详见2.1章节</w:t>
      </w:r>
    </w:p>
    <w:p>
      <w:pPr>
        <w:autoSpaceDE w:val="0"/>
        <w:autoSpaceDN w:val="0"/>
        <w:adjustRightInd w:val="0"/>
        <w:spacing w:line="360" w:lineRule="auto"/>
        <w:rPr>
          <w:ins w:id="161" w:author="kang [2]" w:date="2022-10-14T14:14:16Z"/>
          <w:rFonts w:ascii="ËÎÌå" w:hAnsi="ËÎÌå" w:cs="ËÎÌå"/>
          <w:szCs w:val="21"/>
          <w:lang w:eastAsia="zh-CN"/>
        </w:rPr>
      </w:pPr>
      <w:ins w:id="162" w:author="kang [2]" w:date="2022-10-14T14:14:16Z">
        <w:r>
          <w:rPr>
            <w:rFonts w:hint="eastAsia" w:ascii="ËÎÌå" w:hAnsi="ËÎÌå" w:cs="ËÎÌå"/>
            <w:szCs w:val="21"/>
            <w:lang w:eastAsia="zh-CN"/>
          </w:rPr>
          <w:t>【</w:t>
        </w:r>
      </w:ins>
      <w:ins w:id="163" w:author="kang [2]" w:date="2022-10-14T14:14:25Z">
        <w:r>
          <w:rPr>
            <w:rFonts w:hint="eastAsia" w:ascii="微软雅黑" w:hAnsi="微软雅黑" w:eastAsia="微软雅黑" w:cs="Times New Roman"/>
            <w:i w:val="0"/>
            <w:iCs w:val="0"/>
            <w:color w:val="0338FB"/>
            <w:sz w:val="20"/>
            <w:lang w:val="en-US" w:eastAsia="zh-CN" w:bidi="ar"/>
          </w:rPr>
          <w:t>AZ编号Pod编号</w:t>
        </w:r>
      </w:ins>
      <w:ins w:id="164" w:author="kang [2]" w:date="2022-10-14T14:14:16Z">
        <w:r>
          <w:rPr>
            <w:rFonts w:hint="eastAsia" w:ascii="ËÎÌå" w:hAnsi="ËÎÌå" w:cs="ËÎÌå"/>
            <w:szCs w:val="21"/>
            <w:lang w:eastAsia="zh-CN"/>
          </w:rPr>
          <w:t>】</w:t>
        </w:r>
      </w:ins>
    </w:p>
    <w:p>
      <w:pPr>
        <w:pStyle w:val="9"/>
        <w:spacing w:line="353" w:lineRule="auto"/>
        <w:ind w:left="0" w:firstLine="420"/>
        <w:jc w:val="both"/>
        <w:rPr>
          <w:ins w:id="165" w:author="kang [2]" w:date="2022-10-14T14:15:57Z"/>
          <w:rFonts w:hint="eastAsia" w:ascii="ËÎÌå" w:hAnsi="ËÎÌå" w:cs="ËÎÌå"/>
          <w:lang w:val="en-US" w:eastAsia="zh-CN"/>
        </w:rPr>
      </w:pPr>
      <w:ins w:id="166" w:author="kang [2]" w:date="2022-10-14T14:14:34Z">
        <w:r>
          <w:rPr>
            <w:rFonts w:hint="eastAsia" w:ascii="ËÎÌå" w:hAnsi="ËÎÌå" w:cs="ËÎÌå"/>
            <w:lang w:val="en-US" w:eastAsia="zh-CN"/>
          </w:rPr>
          <w:t>传统</w:t>
        </w:r>
      </w:ins>
      <w:ins w:id="167" w:author="kang [2]" w:date="2022-10-14T14:14:37Z">
        <w:r>
          <w:rPr>
            <w:rFonts w:hint="eastAsia" w:ascii="ËÎÌå" w:hAnsi="ËÎÌå" w:cs="ËÎÌå"/>
            <w:lang w:val="en-US" w:eastAsia="zh-CN"/>
          </w:rPr>
          <w:t>架构</w:t>
        </w:r>
      </w:ins>
      <w:ins w:id="168" w:author="kang [2]" w:date="2022-10-14T14:24:17Z">
        <w:r>
          <w:rPr>
            <w:rFonts w:hint="eastAsia" w:ascii="ËÎÌå" w:hAnsi="ËÎÌå" w:cs="ËÎÌå"/>
            <w:lang w:val="en-US" w:eastAsia="zh-CN"/>
          </w:rPr>
          <w:t>和</w:t>
        </w:r>
      </w:ins>
      <w:ins w:id="169" w:author="kang [2]" w:date="2022-10-14T14:15:05Z">
        <w:r>
          <w:rPr>
            <w:rFonts w:hint="eastAsia" w:ascii="ËÎÌå" w:hAnsi="ËÎÌå" w:cs="ËÎÌå"/>
            <w:lang w:val="en-US" w:eastAsia="zh-CN"/>
          </w:rPr>
          <w:t>3</w:t>
        </w:r>
      </w:ins>
      <w:ins w:id="170" w:author="kang [2]" w:date="2022-10-14T14:15:06Z">
        <w:r>
          <w:rPr>
            <w:rFonts w:hint="eastAsia" w:ascii="ËÎÌå" w:hAnsi="ËÎÌå" w:cs="ËÎÌå"/>
            <w:lang w:val="en-US" w:eastAsia="zh-CN"/>
          </w:rPr>
          <w:t>.0</w:t>
        </w:r>
      </w:ins>
      <w:ins w:id="171" w:author="kang [2]" w:date="2022-10-14T14:15:08Z">
        <w:r>
          <w:rPr>
            <w:rFonts w:hint="eastAsia" w:ascii="ËÎÌå" w:hAnsi="ËÎÌå" w:cs="ËÎÌå"/>
            <w:lang w:val="en-US" w:eastAsia="zh-CN"/>
          </w:rPr>
          <w:t>架构</w:t>
        </w:r>
      </w:ins>
      <w:ins w:id="172" w:author="kang [2]" w:date="2022-10-14T14:14:42Z">
        <w:r>
          <w:rPr>
            <w:rFonts w:hint="eastAsia" w:ascii="ËÎÌå" w:hAnsi="ËÎÌå" w:cs="ËÎÌå"/>
            <w:lang w:val="en-US" w:eastAsia="zh-CN"/>
          </w:rPr>
          <w:t>不涉及</w:t>
        </w:r>
      </w:ins>
      <w:ins w:id="173" w:author="kang [2]" w:date="2022-10-14T14:14:45Z">
        <w:r>
          <w:rPr>
            <w:rFonts w:hint="eastAsia" w:ascii="ËÎÌå" w:hAnsi="ËÎÌå" w:cs="ËÎÌå"/>
            <w:lang w:val="en-US" w:eastAsia="zh-CN"/>
          </w:rPr>
          <w:t>AZ</w:t>
        </w:r>
      </w:ins>
      <w:ins w:id="174" w:author="kang [2]" w:date="2022-10-14T14:14:50Z">
        <w:r>
          <w:rPr>
            <w:rFonts w:hint="eastAsia" w:ascii="ËÎÌå" w:hAnsi="ËÎÌå" w:cs="ËÎÌå"/>
            <w:lang w:val="en-US" w:eastAsia="zh-CN"/>
          </w:rPr>
          <w:t>编号</w:t>
        </w:r>
      </w:ins>
      <w:ins w:id="175" w:author="kang [2]" w:date="2022-10-14T14:15:14Z">
        <w:r>
          <w:rPr>
            <w:rFonts w:hint="eastAsia" w:ascii="ËÎÌå" w:hAnsi="ËÎÌå" w:cs="ËÎÌå"/>
            <w:lang w:val="en-US" w:eastAsia="zh-CN"/>
          </w:rPr>
          <w:t>Pod</w:t>
        </w:r>
      </w:ins>
      <w:ins w:id="176" w:author="kang [2]" w:date="2022-10-14T14:15:16Z">
        <w:r>
          <w:rPr>
            <w:rFonts w:hint="eastAsia" w:ascii="ËÎÌå" w:hAnsi="ËÎÌå" w:cs="ËÎÌå"/>
            <w:lang w:val="en-US" w:eastAsia="zh-CN"/>
          </w:rPr>
          <w:t>编号</w:t>
        </w:r>
      </w:ins>
      <w:ins w:id="177" w:author="kang [2]" w:date="2022-10-14T14:24:22Z">
        <w:r>
          <w:rPr>
            <w:rFonts w:hint="eastAsia" w:ascii="ËÎÌå" w:hAnsi="ËÎÌå" w:cs="ËÎÌå"/>
            <w:lang w:val="en-US" w:eastAsia="zh-CN"/>
          </w:rPr>
          <w:t>，</w:t>
        </w:r>
      </w:ins>
      <w:ins w:id="178" w:author="kang [2]" w:date="2022-10-14T14:24:24Z">
        <w:r>
          <w:rPr>
            <w:rFonts w:hint="eastAsia" w:ascii="ËÎÌå" w:hAnsi="ËÎÌå" w:cs="ËÎÌå"/>
            <w:lang w:val="en-US" w:eastAsia="zh-CN"/>
          </w:rPr>
          <w:t>设备</w:t>
        </w:r>
      </w:ins>
      <w:ins w:id="179" w:author="kang [2]" w:date="2022-10-14T14:24:26Z">
        <w:r>
          <w:rPr>
            <w:rFonts w:hint="eastAsia" w:ascii="ËÎÌå" w:hAnsi="ËÎÌå" w:cs="ËÎÌå"/>
            <w:lang w:val="en-US" w:eastAsia="zh-CN"/>
          </w:rPr>
          <w:t>命名</w:t>
        </w:r>
      </w:ins>
      <w:ins w:id="180" w:author="kang [2]" w:date="2022-10-14T14:24:29Z">
        <w:r>
          <w:rPr>
            <w:rFonts w:hint="eastAsia" w:ascii="ËÎÌå" w:hAnsi="ËÎÌå" w:cs="ËÎÌå"/>
            <w:lang w:val="en-US" w:eastAsia="zh-CN"/>
          </w:rPr>
          <w:t>不需要</w:t>
        </w:r>
      </w:ins>
      <w:ins w:id="181" w:author="kang [2]" w:date="2022-10-14T14:24:33Z">
        <w:r>
          <w:rPr>
            <w:rFonts w:hint="eastAsia" w:ascii="ËÎÌå" w:hAnsi="ËÎÌå" w:cs="ËÎÌå"/>
            <w:lang w:val="en-US" w:eastAsia="zh-CN"/>
          </w:rPr>
          <w:t>包含</w:t>
        </w:r>
      </w:ins>
      <w:ins w:id="182" w:author="kang [2]" w:date="2022-10-14T14:24:36Z">
        <w:r>
          <w:rPr>
            <w:rFonts w:hint="eastAsia" w:ascii="ËÎÌå" w:hAnsi="ËÎÌå" w:cs="ËÎÌå"/>
            <w:lang w:val="en-US" w:eastAsia="zh-CN"/>
          </w:rPr>
          <w:t>这部分</w:t>
        </w:r>
      </w:ins>
      <w:ins w:id="183" w:author="kang [2]" w:date="2022-10-14T14:15:56Z">
        <w:r>
          <w:rPr>
            <w:rFonts w:hint="eastAsia" w:ascii="ËÎÌå" w:hAnsi="ËÎÌå" w:cs="ËÎÌå"/>
            <w:lang w:val="en-US" w:eastAsia="zh-CN"/>
          </w:rPr>
          <w:t>。</w:t>
        </w:r>
      </w:ins>
    </w:p>
    <w:p>
      <w:pPr>
        <w:pStyle w:val="9"/>
        <w:spacing w:line="353" w:lineRule="auto"/>
        <w:ind w:left="440" w:leftChars="200"/>
        <w:jc w:val="both"/>
        <w:rPr>
          <w:ins w:id="184" w:author="kang [2]" w:date="2022-10-14T14:14:12Z"/>
          <w:rFonts w:hint="default" w:ascii="Times New Roman" w:hAnsi="Times New Roman" w:cs="Times New Roman"/>
          <w:lang w:val="en-US" w:eastAsia="zh-CN"/>
        </w:rPr>
      </w:pPr>
      <w:ins w:id="185" w:author="kang [2]" w:date="2022-10-14T14:15:59Z">
        <w:r>
          <w:rPr>
            <w:rFonts w:hint="eastAsia" w:ascii="ËÎÌå" w:hAnsi="ËÎÌå" w:cs="ËÎÌå"/>
            <w:lang w:val="en-US" w:eastAsia="zh-CN"/>
          </w:rPr>
          <w:t>架构</w:t>
        </w:r>
      </w:ins>
      <w:ins w:id="186" w:author="kang [2]" w:date="2022-10-14T14:16:00Z">
        <w:r>
          <w:rPr>
            <w:rFonts w:hint="eastAsia" w:ascii="ËÎÌå" w:hAnsi="ËÎÌå" w:cs="ËÎÌå"/>
            <w:lang w:val="en-US" w:eastAsia="zh-CN"/>
          </w:rPr>
          <w:t>4.</w:t>
        </w:r>
      </w:ins>
      <w:ins w:id="187" w:author="kang [2]" w:date="2022-10-14T14:16:01Z">
        <w:r>
          <w:rPr>
            <w:rFonts w:hint="eastAsia" w:ascii="ËÎÌå" w:hAnsi="ËÎÌå" w:cs="ËÎÌå"/>
            <w:lang w:val="en-US" w:eastAsia="zh-CN"/>
          </w:rPr>
          <w:t>0</w:t>
        </w:r>
      </w:ins>
      <w:ins w:id="188" w:author="kang [2]" w:date="2022-10-14T14:16:02Z">
        <w:r>
          <w:rPr>
            <w:rFonts w:hint="eastAsia" w:ascii="ËÎÌå" w:hAnsi="ËÎÌå" w:cs="ËÎÌå"/>
            <w:lang w:val="en-US" w:eastAsia="zh-CN"/>
          </w:rPr>
          <w:t xml:space="preserve"> </w:t>
        </w:r>
      </w:ins>
      <w:ins w:id="189" w:author="kang [2]" w:date="2022-10-14T14:16:16Z">
        <w:r>
          <w:rPr>
            <w:rFonts w:hint="eastAsia" w:ascii="ËÎÌå" w:hAnsi="ËÎÌå" w:cs="ËÎÌå"/>
            <w:lang w:val="en-US" w:eastAsia="zh-CN"/>
          </w:rPr>
          <w:t>设备命名</w:t>
        </w:r>
      </w:ins>
      <w:ins w:id="190" w:author="kang [2]" w:date="2022-10-14T14:16:18Z">
        <w:r>
          <w:rPr>
            <w:rFonts w:hint="eastAsia" w:ascii="ËÎÌå" w:hAnsi="ËÎÌå" w:cs="ËÎÌå"/>
            <w:lang w:val="en-US" w:eastAsia="zh-CN"/>
          </w:rPr>
          <w:t>需</w:t>
        </w:r>
      </w:ins>
      <w:ins w:id="191" w:author="kang [2]" w:date="2022-10-14T14:16:20Z">
        <w:r>
          <w:rPr>
            <w:rFonts w:hint="eastAsia" w:ascii="ËÎÌå" w:hAnsi="ËÎÌå" w:cs="ËÎÌå"/>
            <w:lang w:val="en-US" w:eastAsia="zh-CN"/>
          </w:rPr>
          <w:t>添加</w:t>
        </w:r>
      </w:ins>
      <w:ins w:id="192" w:author="kang [2]" w:date="2022-10-14T14:16:25Z">
        <w:r>
          <w:rPr>
            <w:rFonts w:hint="eastAsia" w:ascii="ËÎÌå" w:hAnsi="ËÎÌå" w:cs="ËÎÌå"/>
            <w:lang w:val="en-US" w:eastAsia="zh-CN"/>
          </w:rPr>
          <w:t>AZ编号</w:t>
        </w:r>
      </w:ins>
      <w:ins w:id="193" w:author="kang [2]" w:date="2022-10-14T14:16:31Z">
        <w:r>
          <w:rPr>
            <w:rFonts w:hint="eastAsia" w:ascii="ËÎÌå" w:hAnsi="ËÎÌå" w:cs="ËÎÌå"/>
            <w:lang w:val="en-US" w:eastAsia="zh-CN"/>
          </w:rPr>
          <w:t>和</w:t>
        </w:r>
      </w:ins>
      <w:ins w:id="194" w:author="kang [2]" w:date="2022-10-14T14:16:25Z">
        <w:r>
          <w:rPr>
            <w:rFonts w:hint="eastAsia" w:ascii="ËÎÌå" w:hAnsi="ËÎÌå" w:cs="ËÎÌå"/>
            <w:lang w:val="en-US" w:eastAsia="zh-CN"/>
          </w:rPr>
          <w:t>Pod编号</w:t>
        </w:r>
      </w:ins>
      <w:ins w:id="195" w:author="kang [2]" w:date="2022-10-14T14:27:03Z">
        <w:r>
          <w:rPr>
            <w:rFonts w:hint="eastAsia" w:ascii="ËÎÌå" w:hAnsi="ËÎÌå" w:cs="ËÎÌå"/>
            <w:lang w:val="en-US" w:eastAsia="zh-CN"/>
          </w:rPr>
          <w:t>。</w:t>
        </w:r>
      </w:ins>
    </w:p>
    <w:p>
      <w:pPr>
        <w:pStyle w:val="9"/>
        <w:spacing w:line="353" w:lineRule="auto"/>
        <w:ind w:left="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【设备功能代码】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详见附件五《设备功能代码表》。</w:t>
      </w:r>
    </w:p>
    <w:p>
      <w:pPr>
        <w:pStyle w:val="9"/>
        <w:spacing w:line="353" w:lineRule="auto"/>
        <w:ind w:left="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【设备型号】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详见附件六《设备型号代码表》。</w:t>
      </w:r>
    </w:p>
    <w:p>
      <w:pPr>
        <w:autoSpaceDE w:val="0"/>
        <w:autoSpaceDN w:val="0"/>
        <w:adjustRightInd w:val="0"/>
        <w:spacing w:line="360" w:lineRule="auto"/>
        <w:rPr>
          <w:rFonts w:ascii="ËÎÌå" w:hAnsi="ËÎÌå" w:cs="ËÎÌå"/>
          <w:szCs w:val="21"/>
          <w:lang w:eastAsia="zh-CN"/>
        </w:rPr>
      </w:pPr>
      <w:r>
        <w:rPr>
          <w:rFonts w:hint="eastAsia" w:ascii="ËÎÌå" w:hAnsi="ËÎÌå" w:cs="ËÎÌå"/>
          <w:szCs w:val="21"/>
          <w:lang w:eastAsia="zh-CN"/>
        </w:rPr>
        <w:t>【高度】</w:t>
      </w:r>
    </w:p>
    <w:p>
      <w:pPr>
        <w:pStyle w:val="9"/>
        <w:spacing w:line="353" w:lineRule="auto"/>
        <w:ind w:left="0" w:firstLine="420"/>
        <w:jc w:val="both"/>
        <w:rPr>
          <w:rFonts w:ascii="ËÎÌå" w:hAnsi="ËÎÌå" w:cs="ËÎÌå"/>
          <w:lang w:eastAsia="zh-CN"/>
        </w:rPr>
      </w:pPr>
      <w:r>
        <w:rPr>
          <w:rFonts w:hint="eastAsia" w:ascii="ËÎÌå" w:hAnsi="ËÎÌå" w:cs="ËÎÌå"/>
          <w:lang w:eastAsia="zh-CN"/>
        </w:rPr>
        <w:t>高度就表示设备自身的高度，以</w:t>
      </w:r>
      <w:r>
        <w:rPr>
          <w:rFonts w:ascii="ËÎÌå" w:hAnsi="ËÎÌå" w:cs="ËÎÌå"/>
          <w:lang w:eastAsia="zh-CN"/>
        </w:rPr>
        <w:t>U</w:t>
      </w:r>
      <w:r>
        <w:rPr>
          <w:rFonts w:hint="eastAsia" w:ascii="ËÎÌå" w:hAnsi="ËÎÌå" w:cs="ËÎÌå"/>
          <w:lang w:eastAsia="zh-CN"/>
        </w:rPr>
        <w:t>位为单位。</w:t>
      </w:r>
    </w:p>
    <w:p>
      <w:pPr>
        <w:autoSpaceDE w:val="0"/>
        <w:autoSpaceDN w:val="0"/>
        <w:adjustRightInd w:val="0"/>
        <w:spacing w:line="360" w:lineRule="auto"/>
        <w:rPr>
          <w:rFonts w:ascii="ËÎÌå" w:hAnsi="ËÎÌå" w:cs="ËÎÌå"/>
          <w:szCs w:val="21"/>
          <w:lang w:eastAsia="zh-CN"/>
        </w:rPr>
      </w:pPr>
      <w:r>
        <w:rPr>
          <w:rFonts w:hint="eastAsia" w:ascii="ËÎÌå" w:hAnsi="ËÎÌå" w:cs="ËÎÌå"/>
          <w:szCs w:val="21"/>
          <w:lang w:eastAsia="zh-CN"/>
        </w:rPr>
        <w:t>【开始</w:t>
      </w:r>
      <w:r>
        <w:rPr>
          <w:rFonts w:ascii="ËÎÌå" w:hAnsi="ËÎÌå" w:cs="ËÎÌå"/>
          <w:szCs w:val="21"/>
          <w:lang w:eastAsia="zh-CN"/>
        </w:rPr>
        <w:t>U</w:t>
      </w:r>
      <w:r>
        <w:rPr>
          <w:rFonts w:hint="eastAsia" w:ascii="ËÎÌå" w:hAnsi="ËÎÌå" w:cs="ËÎÌå"/>
          <w:szCs w:val="21"/>
          <w:lang w:eastAsia="zh-CN"/>
        </w:rPr>
        <w:t>位】</w:t>
      </w:r>
    </w:p>
    <w:p>
      <w:pPr>
        <w:pStyle w:val="9"/>
        <w:spacing w:line="353" w:lineRule="auto"/>
        <w:ind w:left="440" w:leftChars="200"/>
        <w:jc w:val="both"/>
        <w:rPr>
          <w:rFonts w:ascii="ËÎÌå" w:hAnsi="ËÎÌå" w:cs="ËÎÌå"/>
          <w:lang w:eastAsia="zh-CN"/>
        </w:rPr>
      </w:pPr>
      <w:r>
        <w:rPr>
          <w:rFonts w:hint="eastAsia" w:ascii="ËÎÌå" w:hAnsi="ËÎÌå" w:cs="ËÎÌå"/>
          <w:lang w:eastAsia="zh-CN"/>
        </w:rPr>
        <w:t>表示设备安装到机柜，所占用该机柜U位的起始U位的编号（U位在机柜内是从下到上依次增加，起始编号是1）</w:t>
      </w:r>
    </w:p>
    <w:p>
      <w:pPr>
        <w:pStyle w:val="9"/>
        <w:spacing w:line="353" w:lineRule="auto"/>
        <w:ind w:left="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【命名举例】</w:t>
      </w:r>
    </w:p>
    <w:p>
      <w:pPr>
        <w:pStyle w:val="9"/>
        <w:spacing w:line="353" w:lineRule="auto"/>
        <w:ind w:left="440" w:leftChars="200"/>
        <w:jc w:val="both"/>
        <w:rPr>
          <w:ins w:id="196" w:author="kang [2]" w:date="2022-10-14T14:18:13Z"/>
          <w:rFonts w:hint="eastAsia" w:ascii="Times New Roman" w:hAnsi="Times New Roman" w:cs="Times New Roman"/>
          <w:lang w:eastAsia="zh-CN"/>
        </w:rPr>
      </w:pPr>
      <w:r>
        <w:rPr>
          <w:rFonts w:hint="eastAsia" w:ascii="ËÎÌå" w:hAnsi="ËÎÌå" w:cs="ËÎÌå"/>
          <w:sz w:val="20"/>
          <w:szCs w:val="20"/>
        </w:rPr>
        <w:t>例如：</w:t>
      </w:r>
      <w:r>
        <w:rPr>
          <w:rFonts w:hint="eastAsia" w:ascii="Times New Roman" w:hAnsi="Times New Roman"/>
          <w:sz w:val="20"/>
          <w:szCs w:val="20"/>
          <w:lang w:eastAsia="zh-CN" w:bidi="ar"/>
        </w:rPr>
        <w:t>TJJJJA2</w:t>
      </w:r>
      <w:r>
        <w:rPr>
          <w:rFonts w:ascii="Times New Roman" w:hAnsi="Times New Roman"/>
          <w:sz w:val="20"/>
          <w:szCs w:val="20"/>
          <w:lang w:eastAsia="zh-CN" w:bidi="ar"/>
        </w:rPr>
        <w:t>-301-A-01</w:t>
      </w:r>
      <w:r>
        <w:rPr>
          <w:rFonts w:ascii="Times New Roman" w:hAnsi="Times New Roman"/>
          <w:sz w:val="20"/>
          <w:szCs w:val="20"/>
        </w:rPr>
        <w:t>-HSW-CN7010</w:t>
      </w:r>
      <w:r>
        <w:rPr>
          <w:rFonts w:ascii="ËÎÌå" w:hAnsi="ËÎÌå" w:cs="ËÎÌå"/>
          <w:sz w:val="20"/>
          <w:szCs w:val="20"/>
        </w:rPr>
        <w:t>-21U01</w:t>
      </w:r>
      <w:r>
        <w:rPr>
          <w:rFonts w:hint="eastAsia" w:ascii="ËÎÌå" w:hAnsi="ËÎÌå" w:cs="ËÎÌå"/>
          <w:sz w:val="20"/>
          <w:szCs w:val="20"/>
        </w:rPr>
        <w:t>表示云公司</w:t>
      </w:r>
      <w:r>
        <w:rPr>
          <w:rFonts w:hint="eastAsia" w:ascii="ËÎÌå" w:hAnsi="ËÎÌå" w:cs="ËÎÌå"/>
          <w:sz w:val="20"/>
          <w:szCs w:val="20"/>
          <w:lang w:eastAsia="zh-CN"/>
        </w:rPr>
        <w:t>天津京津冀A2机楼301机房第A行第1列机架</w:t>
      </w:r>
      <w:r>
        <w:rPr>
          <w:rFonts w:hint="eastAsia" w:ascii="ËÎÌå" w:hAnsi="ËÎÌå" w:cs="ËÎÌå"/>
          <w:lang w:eastAsia="zh-CN"/>
        </w:rPr>
        <w:t>，</w:t>
      </w:r>
      <w:r>
        <w:rPr>
          <w:rFonts w:hint="eastAsia" w:ascii="ËÎÌå" w:hAnsi="ËÎÌå" w:cs="ËÎÌå"/>
        </w:rPr>
        <w:t>思科</w:t>
      </w:r>
      <w:r>
        <w:rPr>
          <w:rFonts w:ascii="ËÎÌå" w:hAnsi="ËÎÌå" w:cs="ËÎÌå"/>
        </w:rPr>
        <w:t xml:space="preserve"> </w:t>
      </w:r>
      <w:r>
        <w:rPr>
          <w:rFonts w:ascii="Times New Roman" w:hAnsi="Times New Roman"/>
        </w:rPr>
        <w:t>N7K</w:t>
      </w:r>
      <w:r>
        <w:rPr>
          <w:rFonts w:ascii="ËÎÌå" w:hAnsi="ËÎÌå" w:cs="ËÎÌå"/>
        </w:rPr>
        <w:t xml:space="preserve"> </w:t>
      </w:r>
      <w:r>
        <w:rPr>
          <w:rFonts w:hint="eastAsia" w:ascii="ËÎÌå" w:hAnsi="ËÎÌå" w:cs="ËÎÌå"/>
          <w:lang w:eastAsia="zh-CN"/>
        </w:rPr>
        <w:t>汇聚</w:t>
      </w:r>
      <w:r>
        <w:rPr>
          <w:rFonts w:hint="eastAsia" w:ascii="ËÎÌå" w:hAnsi="ËÎÌå" w:cs="ËÎÌå"/>
        </w:rPr>
        <w:t>交换机</w:t>
      </w:r>
      <w:r>
        <w:rPr>
          <w:rFonts w:ascii="ËÎÌå" w:hAnsi="ËÎÌå" w:cs="ËÎÌå"/>
        </w:rPr>
        <w:t xml:space="preserve"> </w:t>
      </w:r>
      <w:r>
        <w:rPr>
          <w:rFonts w:hint="eastAsia" w:ascii="Times New Roman" w:hAnsi="Times New Roman"/>
        </w:rPr>
        <w:t>，且设备高度为</w:t>
      </w:r>
      <w:r>
        <w:rPr>
          <w:rFonts w:ascii="Times New Roman" w:hAnsi="Times New Roman"/>
        </w:rPr>
        <w:t>21U</w:t>
      </w:r>
      <w:r>
        <w:rPr>
          <w:rFonts w:hint="eastAsia" w:ascii="Times New Roman" w:hAnsi="Times New Roman"/>
        </w:rPr>
        <w:t>，安装在第一个</w:t>
      </w:r>
      <w:r>
        <w:rPr>
          <w:rFonts w:ascii="Times New Roman" w:hAnsi="Times New Roman"/>
        </w:rPr>
        <w:t>U</w:t>
      </w:r>
      <w:r>
        <w:rPr>
          <w:rFonts w:hint="eastAsia" w:ascii="Times New Roman" w:hAnsi="Times New Roman"/>
        </w:rPr>
        <w:t>位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pStyle w:val="9"/>
        <w:spacing w:line="353" w:lineRule="auto"/>
        <w:ind w:left="440" w:leftChars="200"/>
        <w:jc w:val="both"/>
        <w:rPr>
          <w:ins w:id="197" w:author="kang [2]" w:date="2022-10-14T14:18:19Z"/>
          <w:rFonts w:hint="eastAsia" w:ascii="Times New Roman" w:hAnsi="Times New Roman" w:cs="Times New Roman"/>
          <w:lang w:eastAsia="zh-CN"/>
        </w:rPr>
      </w:pPr>
      <w:ins w:id="198" w:author="kang [2]" w:date="2022-10-14T14:18:19Z">
        <w:r>
          <w:rPr>
            <w:rFonts w:hint="eastAsia" w:ascii="Times New Roman" w:hAnsi="Times New Roman"/>
            <w:sz w:val="20"/>
            <w:szCs w:val="20"/>
            <w:lang w:eastAsia="zh-CN" w:bidi="ar"/>
          </w:rPr>
          <w:t>TJJJJA2</w:t>
        </w:r>
      </w:ins>
      <w:ins w:id="199" w:author="kang [2]" w:date="2022-10-14T14:18:19Z">
        <w:r>
          <w:rPr>
            <w:rFonts w:ascii="Times New Roman" w:hAnsi="Times New Roman"/>
            <w:sz w:val="20"/>
            <w:szCs w:val="20"/>
            <w:lang w:eastAsia="zh-CN" w:bidi="ar"/>
          </w:rPr>
          <w:t>-301-A-01</w:t>
        </w:r>
      </w:ins>
      <w:ins w:id="200" w:author="kang [2]" w:date="2022-10-14T14:18:19Z">
        <w:r>
          <w:rPr>
            <w:rFonts w:ascii="Times New Roman" w:hAnsi="Times New Roman"/>
            <w:sz w:val="20"/>
            <w:szCs w:val="20"/>
          </w:rPr>
          <w:t>-</w:t>
        </w:r>
      </w:ins>
      <w:ins w:id="201" w:author="kang [2]" w:date="2022-10-14T14:18:27Z">
        <w:r>
          <w:rPr>
            <w:rFonts w:hint="eastAsia" w:ascii="Times New Roman" w:hAnsi="Times New Roman"/>
            <w:sz w:val="20"/>
            <w:szCs w:val="20"/>
            <w:lang w:val="en-US" w:eastAsia="zh-CN"/>
          </w:rPr>
          <w:t>A</w:t>
        </w:r>
      </w:ins>
      <w:ins w:id="202" w:author="kang [2]" w:date="2022-10-14T14:18:33Z">
        <w:r>
          <w:rPr>
            <w:rFonts w:hint="eastAsia" w:ascii="Times New Roman" w:hAnsi="Times New Roman"/>
            <w:sz w:val="20"/>
            <w:szCs w:val="20"/>
            <w:lang w:val="en-US" w:eastAsia="zh-CN"/>
          </w:rPr>
          <w:t>1</w:t>
        </w:r>
      </w:ins>
      <w:ins w:id="203" w:author="kang [2]" w:date="2022-10-14T14:18:29Z">
        <w:r>
          <w:rPr>
            <w:rFonts w:hint="eastAsia" w:ascii="Times New Roman" w:hAnsi="Times New Roman"/>
            <w:sz w:val="20"/>
            <w:szCs w:val="20"/>
            <w:lang w:val="en-US" w:eastAsia="zh-CN"/>
          </w:rPr>
          <w:t>P</w:t>
        </w:r>
      </w:ins>
      <w:ins w:id="204" w:author="kang [2]" w:date="2022-10-14T14:18:30Z">
        <w:r>
          <w:rPr>
            <w:rFonts w:hint="eastAsia" w:ascii="Times New Roman" w:hAnsi="Times New Roman"/>
            <w:sz w:val="20"/>
            <w:szCs w:val="20"/>
            <w:lang w:val="en-US" w:eastAsia="zh-CN"/>
          </w:rPr>
          <w:t>1</w:t>
        </w:r>
      </w:ins>
      <w:ins w:id="205" w:author="kang [2]" w:date="2022-10-14T14:18:31Z">
        <w:r>
          <w:rPr>
            <w:rFonts w:hint="eastAsia" w:ascii="Times New Roman" w:hAnsi="Times New Roman"/>
            <w:sz w:val="20"/>
            <w:szCs w:val="20"/>
            <w:lang w:val="en-US" w:eastAsia="zh-CN"/>
          </w:rPr>
          <w:t>-</w:t>
        </w:r>
      </w:ins>
      <w:ins w:id="206" w:author="kang [2]" w:date="2022-10-14T14:18:19Z">
        <w:r>
          <w:rPr>
            <w:rFonts w:ascii="Times New Roman" w:hAnsi="Times New Roman"/>
            <w:sz w:val="20"/>
            <w:szCs w:val="20"/>
          </w:rPr>
          <w:t>HSW-CN7010</w:t>
        </w:r>
      </w:ins>
      <w:ins w:id="207" w:author="kang [2]" w:date="2022-10-14T14:18:19Z">
        <w:r>
          <w:rPr>
            <w:rFonts w:ascii="ËÎÌå" w:hAnsi="ËÎÌå" w:cs="ËÎÌå"/>
            <w:sz w:val="20"/>
            <w:szCs w:val="20"/>
          </w:rPr>
          <w:t>-21U01</w:t>
        </w:r>
      </w:ins>
      <w:ins w:id="208" w:author="kang [2]" w:date="2022-10-14T14:18:19Z">
        <w:r>
          <w:rPr>
            <w:rFonts w:hint="eastAsia" w:ascii="ËÎÌå" w:hAnsi="ËÎÌå" w:cs="ËÎÌå"/>
            <w:sz w:val="20"/>
            <w:szCs w:val="20"/>
          </w:rPr>
          <w:t>表示</w:t>
        </w:r>
      </w:ins>
      <w:ins w:id="209" w:author="kang [2]" w:date="2022-10-14T14:18:53Z">
        <w:r>
          <w:rPr>
            <w:rFonts w:hint="eastAsia" w:ascii="ËÎÌå" w:hAnsi="ËÎÌå" w:cs="ËÎÌå"/>
            <w:sz w:val="20"/>
            <w:szCs w:val="20"/>
            <w:lang w:val="en-US" w:eastAsia="zh-CN"/>
          </w:rPr>
          <w:t>物理</w:t>
        </w:r>
      </w:ins>
      <w:ins w:id="210" w:author="kang [2]" w:date="2022-10-14T14:18:55Z">
        <w:r>
          <w:rPr>
            <w:rFonts w:hint="eastAsia" w:ascii="ËÎÌå" w:hAnsi="ËÎÌå" w:cs="ËÎÌå"/>
            <w:sz w:val="20"/>
            <w:szCs w:val="20"/>
            <w:lang w:val="en-US" w:eastAsia="zh-CN"/>
          </w:rPr>
          <w:t>位置</w:t>
        </w:r>
      </w:ins>
      <w:ins w:id="211" w:author="kang [2]" w:date="2022-10-14T14:18:19Z">
        <w:r>
          <w:rPr>
            <w:rFonts w:hint="eastAsia" w:ascii="ËÎÌå" w:hAnsi="ËÎÌå" w:cs="ËÎÌå"/>
            <w:sz w:val="20"/>
            <w:szCs w:val="20"/>
            <w:lang w:eastAsia="zh-CN"/>
          </w:rPr>
          <w:t>天津京津冀A2机楼301机房第A行第1列机架</w:t>
        </w:r>
      </w:ins>
      <w:ins w:id="212" w:author="kang [2]" w:date="2022-10-14T14:18:19Z">
        <w:r>
          <w:rPr>
            <w:rFonts w:hint="eastAsia" w:ascii="ËÎÌå" w:hAnsi="ËÎÌå" w:cs="ËÎÌå"/>
            <w:lang w:eastAsia="zh-CN"/>
          </w:rPr>
          <w:t>，</w:t>
        </w:r>
      </w:ins>
      <w:ins w:id="213" w:author="kang [2]" w:date="2022-10-14T14:19:00Z">
        <w:r>
          <w:rPr>
            <w:rFonts w:hint="eastAsia" w:ascii="ËÎÌå" w:hAnsi="ËÎÌå" w:cs="ËÎÌå"/>
            <w:lang w:val="en-US" w:eastAsia="zh-CN"/>
          </w:rPr>
          <w:t>逻辑</w:t>
        </w:r>
      </w:ins>
      <w:ins w:id="214" w:author="kang [2]" w:date="2022-10-14T14:19:02Z">
        <w:r>
          <w:rPr>
            <w:rFonts w:hint="eastAsia" w:ascii="ËÎÌå" w:hAnsi="ËÎÌå" w:cs="ËÎÌå"/>
            <w:lang w:val="en-US" w:eastAsia="zh-CN"/>
          </w:rPr>
          <w:t>位置</w:t>
        </w:r>
      </w:ins>
      <w:ins w:id="215" w:author="kang [2]" w:date="2022-10-14T14:19:05Z">
        <w:r>
          <w:rPr>
            <w:rFonts w:hint="eastAsia" w:ascii="ËÎÌå" w:hAnsi="ËÎÌå" w:cs="ËÎÌå"/>
            <w:lang w:val="en-US" w:eastAsia="zh-CN"/>
          </w:rPr>
          <w:t>为</w:t>
        </w:r>
      </w:ins>
      <w:ins w:id="216" w:author="kang [2]" w:date="2022-10-14T14:19:06Z">
        <w:r>
          <w:rPr>
            <w:rFonts w:hint="eastAsia" w:ascii="ËÎÌå" w:hAnsi="ËÎÌå" w:cs="ËÎÌå"/>
            <w:lang w:val="en-US" w:eastAsia="zh-CN"/>
          </w:rPr>
          <w:t>AZ</w:t>
        </w:r>
      </w:ins>
      <w:ins w:id="217" w:author="kang [2]" w:date="2022-10-14T14:19:07Z">
        <w:r>
          <w:rPr>
            <w:rFonts w:hint="eastAsia" w:ascii="ËÎÌå" w:hAnsi="ËÎÌå" w:cs="ËÎÌå"/>
            <w:lang w:val="en-US" w:eastAsia="zh-CN"/>
          </w:rPr>
          <w:t>1</w:t>
        </w:r>
      </w:ins>
      <w:ins w:id="218" w:author="kang [2]" w:date="2022-10-14T14:19:10Z">
        <w:r>
          <w:rPr>
            <w:rFonts w:hint="eastAsia" w:ascii="ËÎÌå" w:hAnsi="ËÎÌå" w:cs="ËÎÌå"/>
            <w:lang w:val="en-US" w:eastAsia="zh-CN"/>
          </w:rPr>
          <w:t>，</w:t>
        </w:r>
      </w:ins>
      <w:ins w:id="219" w:author="kang [2]" w:date="2022-10-14T14:19:19Z">
        <w:r>
          <w:rPr>
            <w:rFonts w:hint="eastAsia" w:ascii="ËÎÌå" w:hAnsi="ËÎÌå" w:cs="ËÎÌå"/>
            <w:lang w:val="en-US" w:eastAsia="zh-CN"/>
          </w:rPr>
          <w:t>Pod1</w:t>
        </w:r>
      </w:ins>
      <w:ins w:id="220" w:author="kang [2]" w:date="2022-10-14T14:19:20Z">
        <w:r>
          <w:rPr>
            <w:rFonts w:hint="eastAsia" w:ascii="ËÎÌå" w:hAnsi="ËÎÌå" w:cs="ËÎÌå"/>
            <w:lang w:val="en-US" w:eastAsia="zh-CN"/>
          </w:rPr>
          <w:t>，</w:t>
        </w:r>
      </w:ins>
      <w:ins w:id="221" w:author="kang [2]" w:date="2022-10-14T14:18:19Z">
        <w:r>
          <w:rPr>
            <w:rFonts w:hint="eastAsia" w:ascii="ËÎÌå" w:hAnsi="ËÎÌå" w:cs="ËÎÌå"/>
          </w:rPr>
          <w:t>思科</w:t>
        </w:r>
      </w:ins>
      <w:ins w:id="222" w:author="kang [2]" w:date="2022-10-14T14:18:19Z">
        <w:r>
          <w:rPr>
            <w:rFonts w:ascii="ËÎÌå" w:hAnsi="ËÎÌå" w:cs="ËÎÌå"/>
          </w:rPr>
          <w:t xml:space="preserve"> </w:t>
        </w:r>
      </w:ins>
      <w:ins w:id="223" w:author="kang [2]" w:date="2022-10-14T14:18:19Z">
        <w:r>
          <w:rPr>
            <w:rFonts w:ascii="Times New Roman" w:hAnsi="Times New Roman"/>
          </w:rPr>
          <w:t>N7K</w:t>
        </w:r>
      </w:ins>
      <w:ins w:id="224" w:author="kang [2]" w:date="2022-10-14T14:18:19Z">
        <w:r>
          <w:rPr>
            <w:rFonts w:ascii="ËÎÌå" w:hAnsi="ËÎÌå" w:cs="ËÎÌå"/>
          </w:rPr>
          <w:t xml:space="preserve"> </w:t>
        </w:r>
      </w:ins>
      <w:ins w:id="225" w:author="kang [2]" w:date="2022-10-14T14:18:19Z">
        <w:r>
          <w:rPr>
            <w:rFonts w:hint="eastAsia" w:ascii="ËÎÌå" w:hAnsi="ËÎÌå" w:cs="ËÎÌå"/>
            <w:lang w:eastAsia="zh-CN"/>
          </w:rPr>
          <w:t>汇聚</w:t>
        </w:r>
      </w:ins>
      <w:ins w:id="226" w:author="kang [2]" w:date="2022-10-14T14:18:19Z">
        <w:r>
          <w:rPr>
            <w:rFonts w:hint="eastAsia" w:ascii="ËÎÌå" w:hAnsi="ËÎÌå" w:cs="ËÎÌå"/>
          </w:rPr>
          <w:t>交换机</w:t>
        </w:r>
      </w:ins>
      <w:ins w:id="227" w:author="kang [2]" w:date="2022-10-14T14:18:19Z">
        <w:r>
          <w:rPr>
            <w:rFonts w:ascii="ËÎÌå" w:hAnsi="ËÎÌå" w:cs="ËÎÌå"/>
          </w:rPr>
          <w:t xml:space="preserve"> </w:t>
        </w:r>
      </w:ins>
      <w:ins w:id="228" w:author="kang [2]" w:date="2022-10-14T14:18:19Z">
        <w:r>
          <w:rPr>
            <w:rFonts w:hint="eastAsia" w:ascii="Times New Roman" w:hAnsi="Times New Roman"/>
          </w:rPr>
          <w:t>，且设备高度为</w:t>
        </w:r>
      </w:ins>
      <w:ins w:id="229" w:author="kang [2]" w:date="2022-10-14T14:18:19Z">
        <w:r>
          <w:rPr>
            <w:rFonts w:ascii="Times New Roman" w:hAnsi="Times New Roman"/>
          </w:rPr>
          <w:t>21U</w:t>
        </w:r>
      </w:ins>
      <w:ins w:id="230" w:author="kang [2]" w:date="2022-10-14T14:18:19Z">
        <w:r>
          <w:rPr>
            <w:rFonts w:hint="eastAsia" w:ascii="Times New Roman" w:hAnsi="Times New Roman"/>
          </w:rPr>
          <w:t>，安装在第一个</w:t>
        </w:r>
      </w:ins>
      <w:ins w:id="231" w:author="kang [2]" w:date="2022-10-14T14:18:19Z">
        <w:r>
          <w:rPr>
            <w:rFonts w:ascii="Times New Roman" w:hAnsi="Times New Roman"/>
          </w:rPr>
          <w:t>U</w:t>
        </w:r>
      </w:ins>
      <w:ins w:id="232" w:author="kang [2]" w:date="2022-10-14T14:18:19Z">
        <w:r>
          <w:rPr>
            <w:rFonts w:hint="eastAsia" w:ascii="Times New Roman" w:hAnsi="Times New Roman"/>
          </w:rPr>
          <w:t>位</w:t>
        </w:r>
      </w:ins>
      <w:ins w:id="233" w:author="kang [2]" w:date="2022-10-14T14:18:19Z">
        <w:r>
          <w:rPr>
            <w:rFonts w:hint="eastAsia" w:ascii="Times New Roman" w:hAnsi="Times New Roman" w:cs="Times New Roman"/>
            <w:lang w:eastAsia="zh-CN"/>
          </w:rPr>
          <w:t>。</w:t>
        </w:r>
      </w:ins>
    </w:p>
    <w:p>
      <w:pPr>
        <w:pStyle w:val="9"/>
        <w:spacing w:line="353" w:lineRule="auto"/>
        <w:ind w:left="440" w:leftChars="200"/>
        <w:jc w:val="both"/>
        <w:rPr>
          <w:rFonts w:hint="eastAsia" w:ascii="Times New Roman" w:hAnsi="Times New Roman" w:cs="Times New Roman"/>
          <w:lang w:eastAsia="zh-CN"/>
        </w:rPr>
      </w:pPr>
    </w:p>
    <w:p>
      <w:pPr>
        <w:pStyle w:val="4"/>
        <w:ind w:left="0"/>
        <w:rPr>
          <w:i/>
          <w:iCs/>
          <w:highlight w:val="yellow"/>
          <w:lang w:eastAsia="zh-CN"/>
        </w:rPr>
      </w:pPr>
      <w:bookmarkStart w:id="26" w:name="_Toc14154"/>
      <w:r>
        <w:rPr>
          <w:lang w:eastAsia="zh-CN"/>
        </w:rPr>
        <w:t>2.2</w:t>
      </w:r>
      <w:r>
        <w:rPr>
          <w:rFonts w:hint="eastAsia"/>
          <w:lang w:eastAsia="zh-CN"/>
        </w:rPr>
        <w:t>.2逻辑设备编码</w:t>
      </w:r>
      <w:r>
        <w:rPr>
          <w:rFonts w:hint="eastAsia"/>
          <w:i/>
          <w:iCs/>
          <w:lang w:eastAsia="zh-CN"/>
        </w:rPr>
        <w:t>（网络设备Hostname/Sysname）</w:t>
      </w:r>
      <w:bookmarkEnd w:id="26"/>
    </w:p>
    <w:p>
      <w:pPr>
        <w:pStyle w:val="5"/>
        <w:ind w:left="0"/>
        <w:rPr>
          <w:b/>
          <w:bCs/>
          <w:lang w:eastAsia="zh-CN"/>
        </w:rPr>
      </w:pPr>
      <w:r>
        <w:rPr>
          <w:b/>
          <w:bCs/>
          <w:lang w:eastAsia="zh-CN"/>
        </w:rPr>
        <w:t>2.2</w:t>
      </w:r>
      <w:r>
        <w:rPr>
          <w:rFonts w:hint="eastAsia"/>
          <w:b/>
          <w:bCs/>
          <w:lang w:eastAsia="zh-CN"/>
        </w:rPr>
        <w:t>.2.1单机设备</w:t>
      </w:r>
    </w:p>
    <w:p>
      <w:pPr>
        <w:pStyle w:val="9"/>
        <w:spacing w:line="353" w:lineRule="auto"/>
        <w:ind w:left="0" w:firstLine="420"/>
        <w:jc w:val="both"/>
        <w:rPr>
          <w:rFonts w:ascii="ËÎÌå" w:hAnsi="ËÎÌå" w:cs="ËÎÌå"/>
          <w:lang w:eastAsia="zh-CN"/>
        </w:rPr>
      </w:pPr>
      <w:r>
        <w:rPr>
          <w:rFonts w:hint="eastAsia" w:ascii="ËÎÌå" w:hAnsi="ËÎÌå" w:cs="ËÎÌå"/>
          <w:lang w:eastAsia="zh-CN"/>
        </w:rPr>
        <w:t>（非堆叠，非MLAG）逻辑编码与物理设备编码一致.</w:t>
      </w:r>
    </w:p>
    <w:p>
      <w:pPr>
        <w:pStyle w:val="5"/>
        <w:ind w:left="0"/>
        <w:rPr>
          <w:b/>
          <w:bCs/>
          <w:lang w:eastAsia="zh-CN"/>
        </w:rPr>
      </w:pPr>
      <w:bookmarkStart w:id="27" w:name="_Toc5109873"/>
      <w:r>
        <w:rPr>
          <w:b/>
          <w:bCs/>
          <w:lang w:eastAsia="zh-CN"/>
        </w:rPr>
        <w:t>2.2</w:t>
      </w:r>
      <w:r>
        <w:rPr>
          <w:rFonts w:hint="eastAsia"/>
          <w:b/>
          <w:bCs/>
          <w:lang w:eastAsia="zh-CN"/>
        </w:rPr>
        <w:t>.2.2堆叠</w:t>
      </w:r>
      <w:r>
        <w:rPr>
          <w:b/>
          <w:bCs/>
          <w:lang w:eastAsia="zh-CN"/>
        </w:rPr>
        <w:t>设备</w:t>
      </w:r>
      <w:bookmarkEnd w:id="27"/>
    </w:p>
    <w:p>
      <w:pPr>
        <w:pStyle w:val="9"/>
        <w:spacing w:line="353" w:lineRule="auto"/>
        <w:ind w:left="440" w:leftChars="200"/>
        <w:jc w:val="both"/>
        <w:rPr>
          <w:rFonts w:ascii="ËÎÌå" w:hAnsi="ËÎÌå" w:cs="ËÎÌå"/>
          <w:lang w:eastAsia="zh-CN"/>
        </w:rPr>
      </w:pPr>
      <w:r>
        <w:rPr>
          <w:rFonts w:hint="eastAsia" w:ascii="ËÎÌå" w:hAnsi="ËÎÌå" w:cs="ËÎÌå"/>
          <w:lang w:eastAsia="zh-CN"/>
        </w:rPr>
        <w:t>堆叠交换机，两台物理设备，逻辑上为一台设备，一个设备名，所以命名中需包含两台物理设备位置信息.</w:t>
      </w:r>
    </w:p>
    <w:p>
      <w:pPr>
        <w:pStyle w:val="9"/>
        <w:spacing w:line="353" w:lineRule="auto"/>
        <w:ind w:left="0"/>
        <w:jc w:val="both"/>
        <w:rPr>
          <w:ins w:id="234" w:author="kang [2]" w:date="2022-10-14T14:20:56Z"/>
          <w:rFonts w:ascii="Times New Roman" w:hAnsi="Times New Roman" w:cs="Times New Roman"/>
          <w:lang w:eastAsia="zh-CN"/>
        </w:rPr>
      </w:pPr>
      <w:ins w:id="235" w:author="kang [2]" w:date="2022-10-14T14:20:56Z">
        <w:r>
          <w:rPr>
            <w:rFonts w:hint="eastAsia" w:ascii="Times New Roman" w:hAnsi="Times New Roman" w:cs="Times New Roman"/>
            <w:lang w:eastAsia="zh-CN"/>
          </w:rPr>
          <w:t>【命名格式】</w:t>
        </w:r>
      </w:ins>
    </w:p>
    <w:p>
      <w:pPr>
        <w:autoSpaceDE w:val="0"/>
        <w:autoSpaceDN w:val="0"/>
        <w:adjustRightInd w:val="0"/>
        <w:spacing w:line="360" w:lineRule="auto"/>
        <w:rPr>
          <w:ins w:id="236" w:author="kang [2]" w:date="2022-10-14T14:20:55Z"/>
          <w:rFonts w:hint="eastAsia" w:ascii="ËÎÌå" w:hAnsi="ËÎÌå" w:cs="ËÎÌå"/>
          <w:szCs w:val="21"/>
          <w:lang w:eastAsia="zh-CN"/>
        </w:rPr>
      </w:pPr>
      <w:ins w:id="237" w:author="kang [2]" w:date="2022-10-14T14:20:56Z">
        <w:r>
          <w:rPr>
            <w:rFonts w:hint="eastAsia" w:ascii="微软雅黑" w:hAnsi="微软雅黑" w:eastAsia="微软雅黑" w:cs="Times New Roman"/>
            <w:i/>
            <w:iCs/>
            <w:color w:val="0338FB"/>
            <w:sz w:val="20"/>
            <w:lang w:eastAsia="zh-CN" w:bidi="ar"/>
          </w:rPr>
          <w:t>机楼-机房-机架行号-机架列号-</w:t>
        </w:r>
      </w:ins>
      <w:ins w:id="238" w:author="kang [2]" w:date="2022-10-14T14:22:14Z">
        <w:r>
          <w:rPr>
            <w:rFonts w:hint="eastAsia" w:ascii="宋体" w:hAnsi="宋体" w:eastAsia="宋体" w:cs="Times New Roman"/>
            <w:b/>
            <w:bCs/>
            <w:i/>
            <w:iCs/>
            <w:color w:val="0338FB"/>
            <w:kern w:val="2"/>
            <w:sz w:val="21"/>
            <w:lang w:val="en-US" w:eastAsia="zh-CN" w:bidi="ar"/>
          </w:rPr>
          <w:t>[AZ编号Pod编号]-</w:t>
        </w:r>
      </w:ins>
      <w:ins w:id="239" w:author="kang [2]" w:date="2022-10-14T14:20:56Z">
        <w:r>
          <w:rPr>
            <w:rFonts w:hint="eastAsia" w:cs="Times New Roman"/>
            <w:b/>
            <w:bCs/>
            <w:i/>
            <w:iCs/>
            <w:color w:val="0338FB"/>
            <w:kern w:val="2"/>
            <w:lang w:eastAsia="zh-CN"/>
          </w:rPr>
          <w:t>设备功能-设备型号</w:t>
        </w:r>
      </w:ins>
      <w:ins w:id="240" w:author="kang [2]" w:date="2022-10-14T14:21:28Z">
        <w:r>
          <w:rPr>
            <w:rFonts w:hint="eastAsia" w:cs="Times New Roman"/>
            <w:b/>
            <w:bCs/>
            <w:i/>
            <w:iCs/>
            <w:color w:val="0338FB"/>
            <w:kern w:val="2"/>
            <w:lang w:val="en-US" w:eastAsia="zh-CN"/>
          </w:rPr>
          <w:t>-</w:t>
        </w:r>
      </w:ins>
      <w:ins w:id="241" w:author="kang [2]" w:date="2022-10-14T14:20:56Z">
        <w:r>
          <w:rPr>
            <w:rFonts w:hint="eastAsia" w:cs="Times New Roman"/>
            <w:b/>
            <w:bCs/>
            <w:i/>
            <w:iCs/>
            <w:color w:val="0338FB"/>
            <w:kern w:val="2"/>
            <w:lang w:eastAsia="zh-CN"/>
          </w:rPr>
          <w:t>高度U开始U位</w:t>
        </w:r>
      </w:ins>
    </w:p>
    <w:p>
      <w:pPr>
        <w:autoSpaceDE w:val="0"/>
        <w:autoSpaceDN w:val="0"/>
        <w:adjustRightInd w:val="0"/>
        <w:spacing w:line="360" w:lineRule="auto"/>
        <w:rPr>
          <w:rFonts w:ascii="ËÎÌå" w:hAnsi="ËÎÌå" w:cs="ËÎÌå"/>
          <w:szCs w:val="21"/>
          <w:lang w:eastAsia="zh-CN"/>
        </w:rPr>
      </w:pPr>
      <w:r>
        <w:rPr>
          <w:rFonts w:hint="eastAsia" w:ascii="ËÎÌå" w:hAnsi="ËÎÌå" w:cs="ËÎÌå"/>
          <w:szCs w:val="21"/>
          <w:lang w:eastAsia="zh-CN"/>
        </w:rPr>
        <w:t>【机架名称】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ËÎÌå" w:hAnsi="ËÎÌå" w:cs="ËÎÌå"/>
          <w:lang w:eastAsia="zh-CN"/>
        </w:rPr>
        <w:t>详见2.1章节</w:t>
      </w:r>
    </w:p>
    <w:p>
      <w:pPr>
        <w:autoSpaceDE w:val="0"/>
        <w:autoSpaceDN w:val="0"/>
        <w:adjustRightInd w:val="0"/>
        <w:spacing w:line="360" w:lineRule="auto"/>
        <w:rPr>
          <w:ins w:id="242" w:author="kang [2]" w:date="2022-10-14T14:22:28Z"/>
          <w:rFonts w:ascii="ËÎÌå" w:hAnsi="ËÎÌå" w:cs="ËÎÌå"/>
          <w:szCs w:val="21"/>
          <w:lang w:eastAsia="zh-CN"/>
        </w:rPr>
      </w:pPr>
      <w:ins w:id="243" w:author="kang [2]" w:date="2022-10-14T14:22:28Z">
        <w:r>
          <w:rPr>
            <w:rFonts w:hint="eastAsia" w:ascii="ËÎÌå" w:hAnsi="ËÎÌå" w:cs="ËÎÌå"/>
            <w:szCs w:val="21"/>
            <w:lang w:eastAsia="zh-CN"/>
          </w:rPr>
          <w:t>【</w:t>
        </w:r>
      </w:ins>
      <w:ins w:id="244" w:author="kang [2]" w:date="2022-10-14T14:22:28Z">
        <w:r>
          <w:rPr>
            <w:rFonts w:hint="eastAsia" w:ascii="微软雅黑" w:hAnsi="微软雅黑" w:eastAsia="微软雅黑" w:cs="Times New Roman"/>
            <w:i w:val="0"/>
            <w:iCs w:val="0"/>
            <w:color w:val="0338FB"/>
            <w:sz w:val="20"/>
            <w:lang w:val="en-US" w:eastAsia="zh-CN" w:bidi="ar"/>
          </w:rPr>
          <w:t>AZ编号Pod编号</w:t>
        </w:r>
      </w:ins>
      <w:ins w:id="245" w:author="kang [2]" w:date="2022-10-14T14:22:28Z">
        <w:r>
          <w:rPr>
            <w:rFonts w:hint="eastAsia" w:ascii="ËÎÌå" w:hAnsi="ËÎÌå" w:cs="ËÎÌå"/>
            <w:szCs w:val="21"/>
            <w:lang w:eastAsia="zh-CN"/>
          </w:rPr>
          <w:t>】</w:t>
        </w:r>
      </w:ins>
    </w:p>
    <w:p>
      <w:pPr>
        <w:pStyle w:val="9"/>
        <w:spacing w:line="353" w:lineRule="auto"/>
        <w:ind w:left="0" w:firstLine="420"/>
        <w:jc w:val="both"/>
        <w:rPr>
          <w:ins w:id="246" w:author="kang [2]" w:date="2022-10-14T14:22:28Z"/>
          <w:rFonts w:hint="eastAsia" w:ascii="ËÎÌå" w:hAnsi="ËÎÌå" w:cs="ËÎÌå"/>
          <w:lang w:val="en-US" w:eastAsia="zh-CN"/>
        </w:rPr>
      </w:pPr>
      <w:ins w:id="247" w:author="kang [2]" w:date="2022-10-14T14:24:48Z">
        <w:r>
          <w:rPr>
            <w:rFonts w:hint="eastAsia" w:ascii="ËÎÌå" w:hAnsi="ËÎÌå" w:cs="ËÎÌå"/>
            <w:lang w:val="en-US" w:eastAsia="zh-CN"/>
          </w:rPr>
          <w:t>传统架构和3.0架构不涉及AZ编号Pod编号，设备命名不需要包含这部分。</w:t>
        </w:r>
      </w:ins>
    </w:p>
    <w:p>
      <w:pPr>
        <w:pStyle w:val="9"/>
        <w:spacing w:line="353" w:lineRule="auto"/>
        <w:ind w:left="440" w:leftChars="200"/>
        <w:jc w:val="both"/>
        <w:rPr>
          <w:ins w:id="248" w:author="kang [2]" w:date="2022-10-14T14:22:27Z"/>
          <w:rFonts w:hint="eastAsia" w:ascii="Times New Roman" w:hAnsi="Times New Roman" w:cs="Times New Roman"/>
          <w:lang w:eastAsia="zh-CN"/>
        </w:rPr>
      </w:pPr>
      <w:ins w:id="249" w:author="kang [2]" w:date="2022-10-14T14:22:28Z">
        <w:r>
          <w:rPr>
            <w:rFonts w:hint="eastAsia" w:ascii="ËÎÌå" w:hAnsi="ËÎÌå" w:cs="ËÎÌå"/>
            <w:lang w:val="en-US" w:eastAsia="zh-CN"/>
          </w:rPr>
          <w:t>架构4.0 设备命名需添加AZ编号和Pod编号</w:t>
        </w:r>
      </w:ins>
    </w:p>
    <w:p>
      <w:pPr>
        <w:pStyle w:val="9"/>
        <w:spacing w:line="353" w:lineRule="auto"/>
        <w:ind w:left="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【设备功能代码】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详见附件五《设备功能代码表》。</w:t>
      </w:r>
    </w:p>
    <w:p>
      <w:pPr>
        <w:pStyle w:val="9"/>
        <w:spacing w:line="353" w:lineRule="auto"/>
        <w:ind w:left="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【设备型号】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详见附件六《设备型号代码表》。</w:t>
      </w:r>
    </w:p>
    <w:p>
      <w:pPr>
        <w:autoSpaceDE w:val="0"/>
        <w:autoSpaceDN w:val="0"/>
        <w:adjustRightInd w:val="0"/>
        <w:spacing w:line="360" w:lineRule="auto"/>
        <w:rPr>
          <w:rFonts w:ascii="ËÎÌå" w:hAnsi="ËÎÌå" w:cs="ËÎÌå"/>
          <w:szCs w:val="21"/>
          <w:lang w:eastAsia="zh-CN"/>
        </w:rPr>
      </w:pPr>
      <w:r>
        <w:rPr>
          <w:rFonts w:hint="eastAsia" w:ascii="ËÎÌå" w:hAnsi="ËÎÌå" w:cs="ËÎÌå"/>
          <w:szCs w:val="21"/>
          <w:lang w:eastAsia="zh-CN"/>
        </w:rPr>
        <w:t>【高度】</w:t>
      </w:r>
    </w:p>
    <w:p>
      <w:pPr>
        <w:pStyle w:val="9"/>
        <w:spacing w:line="353" w:lineRule="auto"/>
        <w:ind w:left="0" w:firstLine="420"/>
        <w:jc w:val="both"/>
        <w:rPr>
          <w:rFonts w:ascii="ËÎÌå" w:hAnsi="ËÎÌå" w:cs="ËÎÌå"/>
          <w:lang w:eastAsia="zh-CN"/>
        </w:rPr>
      </w:pPr>
      <w:r>
        <w:rPr>
          <w:rFonts w:hint="eastAsia" w:ascii="ËÎÌå" w:hAnsi="ËÎÌå" w:cs="ËÎÌå"/>
          <w:lang w:eastAsia="zh-CN"/>
        </w:rPr>
        <w:t>高度就表示设备自身的高度，以</w:t>
      </w:r>
      <w:r>
        <w:rPr>
          <w:rFonts w:ascii="ËÎÌå" w:hAnsi="ËÎÌå" w:cs="ËÎÌå"/>
          <w:lang w:eastAsia="zh-CN"/>
        </w:rPr>
        <w:t>U</w:t>
      </w:r>
      <w:r>
        <w:rPr>
          <w:rFonts w:hint="eastAsia" w:ascii="ËÎÌå" w:hAnsi="ËÎÌå" w:cs="ËÎÌå"/>
          <w:lang w:eastAsia="zh-CN"/>
        </w:rPr>
        <w:t>位为单位。</w:t>
      </w:r>
    </w:p>
    <w:p>
      <w:pPr>
        <w:autoSpaceDE w:val="0"/>
        <w:autoSpaceDN w:val="0"/>
        <w:adjustRightInd w:val="0"/>
        <w:spacing w:line="360" w:lineRule="auto"/>
        <w:rPr>
          <w:rFonts w:ascii="ËÎÌå" w:hAnsi="ËÎÌå" w:cs="ËÎÌå"/>
          <w:szCs w:val="21"/>
          <w:lang w:eastAsia="zh-CN"/>
        </w:rPr>
      </w:pPr>
      <w:r>
        <w:rPr>
          <w:rFonts w:hint="eastAsia" w:ascii="ËÎÌå" w:hAnsi="ËÎÌå" w:cs="ËÎÌå"/>
          <w:szCs w:val="21"/>
          <w:lang w:eastAsia="zh-CN"/>
        </w:rPr>
        <w:t>【开始</w:t>
      </w:r>
      <w:r>
        <w:rPr>
          <w:rFonts w:ascii="ËÎÌå" w:hAnsi="ËÎÌå" w:cs="ËÎÌå"/>
          <w:szCs w:val="21"/>
          <w:lang w:eastAsia="zh-CN"/>
        </w:rPr>
        <w:t>U</w:t>
      </w:r>
      <w:r>
        <w:rPr>
          <w:rFonts w:hint="eastAsia" w:ascii="ËÎÌå" w:hAnsi="ËÎÌå" w:cs="ËÎÌå"/>
          <w:szCs w:val="21"/>
          <w:lang w:eastAsia="zh-CN"/>
        </w:rPr>
        <w:t>位】</w:t>
      </w:r>
    </w:p>
    <w:p>
      <w:pPr>
        <w:pStyle w:val="9"/>
        <w:spacing w:line="353" w:lineRule="auto"/>
        <w:ind w:left="440" w:leftChars="200"/>
        <w:jc w:val="both"/>
        <w:rPr>
          <w:rFonts w:ascii="Times New Roman" w:hAnsi="Times New Roman" w:cs="Times New Roman"/>
          <w:highlight w:val="yellow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如果两台交换机的U位也不一致，需要将两台设备U位也同时放入</w:t>
      </w:r>
      <w:r>
        <w:rPr>
          <w:rFonts w:hint="eastAsia" w:ascii="ËÎÌå" w:hAnsi="ËÎÌå" w:cs="ËÎÌå"/>
          <w:lang w:eastAsia="zh-CN"/>
        </w:rPr>
        <w:t>设备名称中，</w:t>
      </w:r>
      <w:r>
        <w:rPr>
          <w:rFonts w:hint="eastAsia" w:ascii="Times New Roman" w:hAnsi="Times New Roman" w:cs="Times New Roman"/>
          <w:lang w:eastAsia="zh-CN"/>
        </w:rPr>
        <w:t>中间用“_”隔离。</w:t>
      </w:r>
    </w:p>
    <w:p>
      <w:pPr>
        <w:spacing w:line="353" w:lineRule="auto"/>
        <w:rPr>
          <w:rFonts w:ascii="Times New Roman" w:hAnsi="Times New Roman" w:eastAsia="宋体" w:cs="Times New Roman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Cs w:val="21"/>
          <w:lang w:eastAsia="zh-CN"/>
        </w:rPr>
        <w:t>【命名举例】</w:t>
      </w:r>
    </w:p>
    <w:p>
      <w:pPr>
        <w:spacing w:line="353" w:lineRule="auto"/>
        <w:ind w:left="440" w:leftChars="200"/>
        <w:rPr>
          <w:rFonts w:ascii="ËÎÌå" w:hAnsi="ËÎÌå" w:cs="ËÎÌå"/>
          <w:sz w:val="20"/>
          <w:szCs w:val="20"/>
          <w:lang w:eastAsia="zh-CN"/>
        </w:rPr>
      </w:pPr>
      <w:r>
        <w:rPr>
          <w:rFonts w:hint="eastAsia" w:ascii="ËÎÌå" w:hAnsi="ËÎÌå" w:cs="ËÎÌå"/>
          <w:b/>
          <w:bCs/>
          <w:sz w:val="20"/>
          <w:szCs w:val="20"/>
          <w:lang w:eastAsia="zh-CN"/>
        </w:rPr>
        <w:t>例如1：</w:t>
      </w:r>
      <w:r>
        <w:rPr>
          <w:rFonts w:hint="eastAsia" w:ascii="ËÎÌå" w:hAnsi="ËÎÌå" w:cs="ËÎÌå"/>
          <w:sz w:val="20"/>
          <w:szCs w:val="20"/>
          <w:lang w:eastAsia="zh-CN" w:bidi="ar"/>
        </w:rPr>
        <w:t>TJJJJA2-301-A-01</w:t>
      </w:r>
      <w:r>
        <w:rPr>
          <w:rFonts w:hint="eastAsia" w:ascii="ËÎÌå" w:hAnsi="ËÎÌå" w:cs="ËÎÌå"/>
          <w:sz w:val="20"/>
          <w:szCs w:val="20"/>
          <w:lang w:eastAsia="zh-CN"/>
        </w:rPr>
        <w:t>_B-02-CSW-ZX9908-21U06表示天津京津冀A2机楼301机房第A行第1列机架和B行第2列机架的两台中兴ZXR9908组成的堆叠核心交换机，且两台设备高度均为21U，均起始于第6个U位。（此命名方式用于表示堆叠交换机主机名，以及逻辑口上描述的对端设备，物理口对端设备仍然使用对端实际主机名）</w:t>
      </w:r>
    </w:p>
    <w:p>
      <w:pPr>
        <w:spacing w:line="353" w:lineRule="auto"/>
        <w:ind w:left="440" w:leftChars="200"/>
        <w:rPr>
          <w:rFonts w:ascii="ËÎÌå" w:hAnsi="ËÎÌå" w:cs="ËÎÌå"/>
          <w:sz w:val="20"/>
          <w:szCs w:val="20"/>
          <w:lang w:eastAsia="zh-CN"/>
        </w:rPr>
      </w:pPr>
      <w:r>
        <w:rPr>
          <w:rFonts w:hint="eastAsia" w:ascii="ËÎÌå" w:hAnsi="ËÎÌå" w:cs="ËÎÌå"/>
          <w:b/>
          <w:bCs/>
          <w:sz w:val="20"/>
          <w:szCs w:val="20"/>
          <w:lang w:eastAsia="zh-CN"/>
        </w:rPr>
        <w:t>例如2：</w:t>
      </w:r>
      <w:r>
        <w:rPr>
          <w:rFonts w:hint="eastAsia" w:ascii="ËÎÌå" w:hAnsi="ËÎÌå" w:cs="ËÎÌå"/>
          <w:sz w:val="20"/>
          <w:szCs w:val="20"/>
          <w:lang w:eastAsia="zh-CN" w:bidi="ar"/>
        </w:rPr>
        <w:t>TJJJJA2-301-A-01</w:t>
      </w:r>
      <w:r>
        <w:rPr>
          <w:rFonts w:hint="eastAsia" w:ascii="ËÎÌå" w:hAnsi="ËÎÌå" w:cs="ËÎÌå"/>
          <w:sz w:val="20"/>
          <w:szCs w:val="20"/>
          <w:lang w:eastAsia="zh-CN"/>
        </w:rPr>
        <w:t>_B-02-ASW-HW6851-01U44_42表示天津京津冀A2机楼301机房第A行第1列机架和B行第2列机架的两台华为6581组成的堆叠接入交换机，且第两台设备高度均为1U，第一台位于第 20 行第 3 列机架的第44个U位，第二台位于地20行第4列机架的第42个U位。（此命名方式用于表示堆叠交换机主机名，以及逻辑口上描述的对端设备，物理口对端设备仍然使用对端实际主机名）</w:t>
      </w:r>
    </w:p>
    <w:p>
      <w:pPr>
        <w:pStyle w:val="5"/>
        <w:ind w:left="0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2.2.2.3 M-ALG设备命名</w:t>
      </w:r>
    </w:p>
    <w:p>
      <w:pPr>
        <w:spacing w:line="353" w:lineRule="auto"/>
        <w:ind w:left="440" w:leftChars="200"/>
        <w:rPr>
          <w:rFonts w:ascii="ËÎÌå" w:hAnsi="ËÎÌå" w:cs="ËÎÌå"/>
          <w:sz w:val="20"/>
          <w:szCs w:val="20"/>
          <w:lang w:eastAsia="zh-CN"/>
        </w:rPr>
      </w:pPr>
      <w:r>
        <w:rPr>
          <w:rFonts w:hint="eastAsia" w:ascii="ËÎÌå" w:hAnsi="ËÎÌå" w:cs="ËÎÌå"/>
          <w:sz w:val="20"/>
          <w:szCs w:val="20"/>
          <w:lang w:eastAsia="zh-CN"/>
        </w:rPr>
        <w:t>物理和逻辑上为两台设备，提供类似堆叠交换机的保护功能，命名中需包含两台物理设备位置信息。命名方式与堆叠类似，增加M1 or M2字段区分两台设备，MLAG两台设备中管理地址小的使用M1标识，机架和U位放在前面，地址大的使用M2标识，机架和U位放在后面。</w:t>
      </w:r>
    </w:p>
    <w:p>
      <w:pPr>
        <w:pStyle w:val="9"/>
        <w:spacing w:line="353" w:lineRule="auto"/>
        <w:ind w:left="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【命名格式】</w:t>
      </w:r>
    </w:p>
    <w:p>
      <w:pPr>
        <w:pStyle w:val="9"/>
        <w:spacing w:line="353" w:lineRule="auto"/>
        <w:ind w:left="440" w:leftChars="200"/>
        <w:jc w:val="both"/>
        <w:rPr>
          <w:rFonts w:ascii="Times New Roman" w:hAnsi="Times New Roman" w:cs="Times New Roman"/>
          <w:i/>
          <w:iCs/>
          <w:color w:val="0338FB"/>
          <w:lang w:eastAsia="zh-CN"/>
        </w:rPr>
      </w:pPr>
      <w:r>
        <w:rPr>
          <w:rFonts w:hint="eastAsia" w:ascii="微软雅黑" w:hAnsi="微软雅黑" w:eastAsia="微软雅黑" w:cs="Times New Roman"/>
          <w:i/>
          <w:iCs/>
          <w:color w:val="0338FB"/>
          <w:sz w:val="20"/>
          <w:lang w:eastAsia="zh-CN" w:bidi="ar"/>
        </w:rPr>
        <w:t>机楼-机房-机架行号-机架列号</w:t>
      </w:r>
      <w:ins w:id="250" w:author="kang [2]" w:date="2022-10-14T14:23:02Z">
        <w:r>
          <w:rPr>
            <w:rFonts w:hint="eastAsia" w:ascii="微软雅黑" w:hAnsi="微软雅黑" w:eastAsia="微软雅黑" w:cs="Times New Roman"/>
            <w:i/>
            <w:iCs/>
            <w:color w:val="0338FB"/>
            <w:sz w:val="20"/>
            <w:lang w:eastAsia="zh-CN" w:bidi="ar"/>
          </w:rPr>
          <w:t>-</w:t>
        </w:r>
      </w:ins>
      <w:ins w:id="251" w:author="kang [2]" w:date="2022-10-14T14:23:02Z">
        <w:r>
          <w:rPr>
            <w:rFonts w:hint="eastAsia" w:ascii="宋体" w:hAnsi="宋体" w:eastAsia="宋体" w:cs="Times New Roman"/>
            <w:b/>
            <w:bCs/>
            <w:i/>
            <w:iCs/>
            <w:color w:val="0338FB"/>
            <w:kern w:val="2"/>
            <w:sz w:val="21"/>
            <w:lang w:val="en-US" w:eastAsia="zh-CN" w:bidi="ar"/>
          </w:rPr>
          <w:t>[AZ编号Pod编号]</w:t>
        </w:r>
      </w:ins>
      <w:r>
        <w:rPr>
          <w:rFonts w:hint="eastAsia" w:ascii="微软雅黑" w:hAnsi="微软雅黑" w:eastAsia="微软雅黑" w:cs="Times New Roman"/>
          <w:i/>
          <w:iCs/>
          <w:color w:val="0338FB"/>
          <w:sz w:val="20"/>
          <w:lang w:eastAsia="zh-CN" w:bidi="ar"/>
        </w:rPr>
        <w:t>-</w:t>
      </w:r>
      <w:r>
        <w:rPr>
          <w:rFonts w:hint="eastAsia" w:cs="Times New Roman"/>
          <w:b/>
          <w:bCs/>
          <w:i/>
          <w:iCs/>
          <w:color w:val="0338FB"/>
          <w:kern w:val="2"/>
          <w:lang w:eastAsia="zh-CN"/>
        </w:rPr>
        <w:t>设备功能-设备型号-MLAG标记-高度U开始U位</w:t>
      </w:r>
    </w:p>
    <w:p>
      <w:pPr>
        <w:pStyle w:val="9"/>
        <w:spacing w:line="353" w:lineRule="auto"/>
        <w:ind w:left="0"/>
        <w:jc w:val="both"/>
        <w:rPr>
          <w:rFonts w:ascii="ËÎÌå" w:hAnsi="ËÎÌå" w:cs="ËÎÌå"/>
          <w:lang w:eastAsia="zh-CN"/>
        </w:rPr>
      </w:pPr>
      <w:r>
        <w:rPr>
          <w:rFonts w:hint="eastAsia" w:ascii="ËÎÌå" w:hAnsi="ËÎÌå" w:cs="ËÎÌå"/>
          <w:lang w:eastAsia="zh-CN"/>
        </w:rPr>
        <w:t>【MLAG标记】</w:t>
      </w:r>
    </w:p>
    <w:p>
      <w:pPr>
        <w:pStyle w:val="9"/>
        <w:spacing w:line="353" w:lineRule="auto"/>
        <w:ind w:left="440" w:leftChars="200"/>
        <w:jc w:val="both"/>
        <w:rPr>
          <w:rFonts w:ascii="ËÎÌå" w:hAnsi="ËÎÌå" w:cs="ËÎÌå"/>
          <w:lang w:eastAsia="zh-CN"/>
        </w:rPr>
      </w:pPr>
      <w:r>
        <w:rPr>
          <w:rFonts w:hint="eastAsia" w:ascii="ËÎÌå" w:hAnsi="ËÎÌå" w:cs="ËÎÌå"/>
          <w:lang w:eastAsia="zh-CN"/>
        </w:rPr>
        <w:t>特殊字符</w:t>
      </w:r>
      <w:r>
        <w:rPr>
          <w:rFonts w:ascii="ËÎÌå" w:hAnsi="ËÎÌå" w:cs="ËÎÌå"/>
          <w:lang w:eastAsia="zh-CN"/>
        </w:rPr>
        <w:t>“</w:t>
      </w:r>
      <w:r>
        <w:rPr>
          <w:rFonts w:hint="eastAsia" w:ascii="ËÎÌå" w:hAnsi="ËÎÌå" w:cs="ËÎÌå"/>
          <w:lang w:eastAsia="zh-CN"/>
        </w:rPr>
        <w:t>M1</w:t>
      </w:r>
      <w:r>
        <w:rPr>
          <w:rFonts w:ascii="ËÎÌå" w:hAnsi="ËÎÌå" w:cs="ËÎÌå"/>
          <w:lang w:eastAsia="zh-CN"/>
        </w:rPr>
        <w:t>”</w:t>
      </w:r>
      <w:r>
        <w:rPr>
          <w:rFonts w:hint="eastAsia" w:ascii="ËÎÌå" w:hAnsi="ËÎÌå" w:cs="ËÎÌå"/>
          <w:lang w:eastAsia="zh-CN"/>
        </w:rPr>
        <w:t xml:space="preserve">or </w:t>
      </w:r>
      <w:r>
        <w:rPr>
          <w:rFonts w:ascii="ËÎÌå" w:hAnsi="ËÎÌå" w:cs="ËÎÌå"/>
          <w:lang w:eastAsia="zh-CN"/>
        </w:rPr>
        <w:t>“</w:t>
      </w:r>
      <w:r>
        <w:rPr>
          <w:rFonts w:hint="eastAsia" w:ascii="ËÎÌå" w:hAnsi="ËÎÌå" w:cs="ËÎÌå"/>
          <w:lang w:eastAsia="zh-CN"/>
        </w:rPr>
        <w:t>M2</w:t>
      </w:r>
      <w:r>
        <w:rPr>
          <w:rFonts w:ascii="ËÎÌå" w:hAnsi="ËÎÌå" w:cs="ËÎÌå"/>
          <w:lang w:eastAsia="zh-CN"/>
        </w:rPr>
        <w:t>”</w:t>
      </w:r>
      <w:r>
        <w:rPr>
          <w:rFonts w:hint="eastAsia" w:ascii="ËÎÌå" w:hAnsi="ËÎÌå" w:cs="ËÎÌå"/>
          <w:lang w:eastAsia="zh-CN"/>
        </w:rPr>
        <w:t>区分第一台设备和第二台设备。</w:t>
      </w:r>
    </w:p>
    <w:p>
      <w:pPr>
        <w:spacing w:line="353" w:lineRule="auto"/>
        <w:ind w:left="440" w:leftChars="200" w:firstLine="420"/>
        <w:rPr>
          <w:rFonts w:ascii="Times New Roman" w:hAnsi="Times New Roman" w:cs="Times New Roman"/>
          <w:lang w:eastAsia="zh-CN"/>
        </w:rPr>
      </w:pPr>
    </w:p>
    <w:p>
      <w:pPr>
        <w:spacing w:line="353" w:lineRule="auto"/>
        <w:rPr>
          <w:rFonts w:ascii="Times New Roman" w:hAnsi="Times New Roman" w:eastAsia="宋体" w:cs="Times New Roman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Cs w:val="21"/>
          <w:lang w:eastAsia="zh-CN"/>
        </w:rPr>
        <w:t>【命名举例】</w:t>
      </w:r>
    </w:p>
    <w:p>
      <w:pPr>
        <w:spacing w:line="353" w:lineRule="auto"/>
        <w:ind w:left="440" w:leftChars="200"/>
        <w:rPr>
          <w:rFonts w:ascii="ËÎÌå" w:hAnsi="ËÎÌå" w:cs="ËÎÌå"/>
          <w:sz w:val="20"/>
          <w:szCs w:val="20"/>
          <w:lang w:eastAsia="zh-CN"/>
        </w:rPr>
      </w:pPr>
      <w:r>
        <w:rPr>
          <w:rFonts w:hint="eastAsia" w:ascii="ËÎÌå" w:hAnsi="ËÎÌå" w:cs="ËÎÌå"/>
          <w:b/>
          <w:bCs/>
          <w:sz w:val="20"/>
          <w:szCs w:val="20"/>
          <w:lang w:eastAsia="zh-CN"/>
        </w:rPr>
        <w:t>例如1：</w:t>
      </w:r>
      <w:r>
        <w:rPr>
          <w:rFonts w:hint="eastAsia" w:ascii="ËÎÌå" w:hAnsi="ËÎÌå" w:cs="ËÎÌå"/>
          <w:sz w:val="20"/>
          <w:szCs w:val="20"/>
          <w:lang w:eastAsia="zh-CN" w:bidi="ar"/>
        </w:rPr>
        <w:t>TJJJJA2-301-A-01</w:t>
      </w:r>
      <w:r>
        <w:rPr>
          <w:rFonts w:hint="eastAsia" w:ascii="ËÎÌå" w:hAnsi="ËÎÌå" w:cs="ËÎÌå"/>
          <w:sz w:val="20"/>
          <w:szCs w:val="20"/>
          <w:lang w:eastAsia="zh-CN"/>
        </w:rPr>
        <w:t>_B-02-CSW-ZX9908-M1-21U06表示天津京津冀A2机楼301机房第A行第1列机架和B行第2列机架的两台中兴ZXR9908组成的M-LAG核心交换机，且两台设备高度均为21U，均起始于第6个U位。本命名表示第一台在A01位置的核心交换机（此命名方式用于表示M-LAG交换机主机名，以及逻辑口上描述的对端设备，物理口对端设备仍然使用对端实际主机名）</w:t>
      </w:r>
    </w:p>
    <w:p>
      <w:pPr>
        <w:spacing w:line="353" w:lineRule="auto"/>
        <w:ind w:left="440" w:leftChars="200"/>
        <w:rPr>
          <w:rFonts w:ascii="ËÎÌå" w:hAnsi="ËÎÌå" w:cs="ËÎÌå"/>
          <w:sz w:val="20"/>
          <w:szCs w:val="20"/>
          <w:lang w:eastAsia="zh-CN"/>
        </w:rPr>
      </w:pPr>
      <w:r>
        <w:rPr>
          <w:rFonts w:hint="eastAsia" w:ascii="ËÎÌå" w:hAnsi="ËÎÌå" w:cs="ËÎÌå"/>
          <w:b/>
          <w:bCs/>
          <w:sz w:val="20"/>
          <w:szCs w:val="20"/>
          <w:lang w:eastAsia="zh-CN"/>
        </w:rPr>
        <w:t>例如2：</w:t>
      </w:r>
      <w:r>
        <w:rPr>
          <w:rFonts w:hint="eastAsia" w:ascii="ËÎÌå" w:hAnsi="ËÎÌå" w:cs="ËÎÌå"/>
          <w:sz w:val="20"/>
          <w:szCs w:val="20"/>
          <w:lang w:eastAsia="zh-CN" w:bidi="ar"/>
        </w:rPr>
        <w:t>TJJJJA2-301-A-01</w:t>
      </w:r>
      <w:r>
        <w:rPr>
          <w:rFonts w:hint="eastAsia" w:ascii="ËÎÌå" w:hAnsi="ËÎÌå" w:cs="ËÎÌå"/>
          <w:sz w:val="20"/>
          <w:szCs w:val="20"/>
          <w:lang w:eastAsia="zh-CN"/>
        </w:rPr>
        <w:t>_B-02-ASW-HW6851-M2-01U44_42表示天津京津冀A2机楼301机房第A行第1列机架和B行第2列机架的两台华为6581组成的M-LAG接入交换机，且两台设备高度均为1U，本命名表示位于B行第2列机架的第42个U位交换机。（此命名方式用于表示M-LAG交换机主机名，以及逻辑口上描述的对端设备，物理口对端设备仍然使用对端实际主机名）</w:t>
      </w:r>
    </w:p>
    <w:p>
      <w:pPr>
        <w:spacing w:line="353" w:lineRule="auto"/>
        <w:rPr>
          <w:rFonts w:ascii="ËÎÌå" w:hAnsi="ËÎÌå" w:eastAsia="宋体" w:cs="ËÎÌå"/>
          <w:sz w:val="20"/>
          <w:szCs w:val="20"/>
          <w:lang w:eastAsia="zh-CN"/>
        </w:rPr>
      </w:pPr>
    </w:p>
    <w:p>
      <w:pPr>
        <w:pStyle w:val="5"/>
        <w:ind w:left="0"/>
        <w:rPr>
          <w:b/>
          <w:bCs/>
          <w:lang w:eastAsia="zh-CN"/>
        </w:rPr>
      </w:pPr>
      <w:r>
        <w:rPr>
          <w:b/>
          <w:bCs/>
          <w:lang w:eastAsia="zh-CN"/>
        </w:rPr>
        <w:t>2.2</w:t>
      </w:r>
      <w:r>
        <w:rPr>
          <w:rFonts w:hint="eastAsia"/>
          <w:b/>
          <w:bCs/>
          <w:lang w:eastAsia="zh-CN"/>
        </w:rPr>
        <w:t>.2.4 防火墙</w:t>
      </w:r>
    </w:p>
    <w:p>
      <w:pPr>
        <w:spacing w:line="353" w:lineRule="auto"/>
        <w:ind w:left="440" w:leftChars="200"/>
        <w:rPr>
          <w:rFonts w:ascii="ËÎÌå" w:hAnsi="ËÎÌå" w:cs="ËÎÌå"/>
          <w:sz w:val="20"/>
          <w:szCs w:val="20"/>
          <w:lang w:eastAsia="zh-CN" w:bidi="ar"/>
        </w:rPr>
      </w:pPr>
      <w:r>
        <w:rPr>
          <w:rFonts w:hint="eastAsia" w:ascii="ËÎÌå" w:hAnsi="ËÎÌå" w:cs="ËÎÌå"/>
          <w:sz w:val="20"/>
          <w:szCs w:val="20"/>
          <w:lang w:eastAsia="zh-CN" w:bidi="ar"/>
        </w:rPr>
        <w:t>1）如果是堆叠防火墙配置，参考堆叠设备命名规范</w:t>
      </w:r>
    </w:p>
    <w:p>
      <w:pPr>
        <w:spacing w:line="353" w:lineRule="auto"/>
        <w:ind w:left="440" w:leftChars="200"/>
        <w:rPr>
          <w:rFonts w:ascii="ËÎÌå" w:hAnsi="ËÎÌå" w:cs="ËÎÌå"/>
          <w:sz w:val="20"/>
          <w:szCs w:val="20"/>
          <w:lang w:eastAsia="zh-CN" w:bidi="ar"/>
        </w:rPr>
      </w:pPr>
      <w:r>
        <w:rPr>
          <w:rFonts w:hint="eastAsia" w:ascii="ËÎÌå" w:hAnsi="ËÎÌå" w:cs="ËÎÌå"/>
          <w:sz w:val="20"/>
          <w:szCs w:val="20"/>
          <w:lang w:eastAsia="zh-CN" w:bidi="ar"/>
        </w:rPr>
        <w:t>2）如果两台独立防火墙，参考单机设备命名规范</w:t>
      </w:r>
    </w:p>
    <w:p>
      <w:pPr>
        <w:spacing w:line="353" w:lineRule="auto"/>
        <w:ind w:left="440" w:leftChars="200"/>
        <w:rPr>
          <w:rFonts w:ascii="ËÎÌå" w:hAnsi="ËÎÌå" w:cs="ËÎÌå"/>
          <w:sz w:val="20"/>
          <w:szCs w:val="20"/>
          <w:lang w:eastAsia="zh-CN" w:bidi="ar"/>
        </w:rPr>
      </w:pPr>
      <w:r>
        <w:rPr>
          <w:rFonts w:hint="eastAsia" w:ascii="ËÎÌå" w:hAnsi="ËÎÌå" w:cs="ËÎÌå"/>
          <w:sz w:val="20"/>
          <w:szCs w:val="20"/>
          <w:lang w:eastAsia="zh-CN" w:bidi="ar"/>
        </w:rPr>
        <w:t>3）华为HRP，华三RBM以及迪普的热备的防火墙命名规范</w:t>
      </w:r>
    </w:p>
    <w:p>
      <w:pPr>
        <w:spacing w:line="353" w:lineRule="auto"/>
        <w:ind w:left="440" w:leftChars="200"/>
        <w:rPr>
          <w:rFonts w:ascii="ËÎÌå" w:hAnsi="ËÎÌå" w:cs="ËÎÌå"/>
          <w:sz w:val="20"/>
          <w:szCs w:val="20"/>
          <w:lang w:eastAsia="zh-CN" w:bidi="ar"/>
        </w:rPr>
      </w:pPr>
    </w:p>
    <w:p>
      <w:pPr>
        <w:spacing w:line="353" w:lineRule="auto"/>
        <w:ind w:left="440" w:leftChars="200"/>
        <w:rPr>
          <w:rFonts w:ascii="ËÎÌå" w:hAnsi="ËÎÌå" w:cs="ËÎÌå"/>
          <w:sz w:val="20"/>
          <w:szCs w:val="20"/>
          <w:lang w:eastAsia="zh-CN" w:bidi="ar"/>
        </w:rPr>
      </w:pPr>
      <w:r>
        <w:rPr>
          <w:rFonts w:hint="eastAsia" w:ascii="ËÎÌå" w:hAnsi="ËÎÌå" w:cs="ËÎÌå"/>
          <w:sz w:val="20"/>
          <w:szCs w:val="20"/>
          <w:lang w:eastAsia="zh-CN" w:bidi="ar"/>
        </w:rPr>
        <w:t>物理和逻辑上为两台设备，命名中需包含两台物理设备位置信息。命名方式与堆叠类似，增加H1，H2区分主备模式两台防火墙，两台防火墙中</w:t>
      </w:r>
      <w:r>
        <w:rPr>
          <w:rFonts w:hint="eastAsia" w:ascii="ËÎÌå" w:hAnsi="ËÎÌå" w:cs="ËÎÌå"/>
          <w:b/>
          <w:bCs/>
          <w:sz w:val="20"/>
          <w:szCs w:val="20"/>
          <w:lang w:eastAsia="zh-CN" w:bidi="ar"/>
        </w:rPr>
        <w:t>管理地址小</w:t>
      </w:r>
      <w:r>
        <w:rPr>
          <w:rFonts w:hint="eastAsia" w:ascii="ËÎÌå" w:hAnsi="ËÎÌå" w:cs="ËÎÌå"/>
          <w:sz w:val="20"/>
          <w:szCs w:val="20"/>
          <w:lang w:eastAsia="zh-CN" w:bidi="ar"/>
        </w:rPr>
        <w:t>的使用H1标识，</w:t>
      </w:r>
      <w:r>
        <w:rPr>
          <w:rFonts w:hint="eastAsia" w:ascii="ËÎÌå" w:hAnsi="ËÎÌå" w:cs="ËÎÌå"/>
          <w:sz w:val="20"/>
          <w:szCs w:val="20"/>
          <w:lang w:eastAsia="zh-CN"/>
        </w:rPr>
        <w:t>机架和U位放在前面，地址大的使用H2标识，机架和U位放在后面。</w:t>
      </w:r>
    </w:p>
    <w:p>
      <w:pPr>
        <w:pStyle w:val="9"/>
        <w:spacing w:line="353" w:lineRule="auto"/>
        <w:ind w:left="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【命名格式】</w:t>
      </w:r>
    </w:p>
    <w:p>
      <w:pPr>
        <w:pStyle w:val="9"/>
        <w:spacing w:line="353" w:lineRule="auto"/>
        <w:ind w:left="440" w:leftChars="200"/>
        <w:jc w:val="both"/>
        <w:rPr>
          <w:rFonts w:ascii="Times New Roman" w:hAnsi="Times New Roman" w:cs="Times New Roman"/>
          <w:i/>
          <w:iCs/>
          <w:color w:val="0338FB"/>
          <w:lang w:eastAsia="zh-CN"/>
        </w:rPr>
      </w:pPr>
      <w:r>
        <w:rPr>
          <w:rFonts w:hint="eastAsia" w:ascii="微软雅黑" w:hAnsi="微软雅黑" w:eastAsia="微软雅黑" w:cs="Times New Roman"/>
          <w:i/>
          <w:iCs/>
          <w:color w:val="0338FB"/>
          <w:sz w:val="20"/>
          <w:lang w:eastAsia="zh-CN" w:bidi="ar"/>
        </w:rPr>
        <w:t>机楼-机房-机架行号-机架列号</w:t>
      </w:r>
      <w:ins w:id="252" w:author="kang [2]" w:date="2022-10-14T14:23:31Z">
        <w:r>
          <w:rPr>
            <w:rFonts w:hint="eastAsia" w:ascii="微软雅黑" w:hAnsi="微软雅黑" w:eastAsia="微软雅黑" w:cs="Times New Roman"/>
            <w:i/>
            <w:iCs/>
            <w:color w:val="0338FB"/>
            <w:sz w:val="20"/>
            <w:lang w:eastAsia="zh-CN" w:bidi="ar"/>
          </w:rPr>
          <w:t>-</w:t>
        </w:r>
      </w:ins>
      <w:ins w:id="253" w:author="kang [2]" w:date="2022-10-14T14:23:31Z">
        <w:r>
          <w:rPr>
            <w:rFonts w:hint="eastAsia" w:ascii="宋体" w:hAnsi="宋体" w:eastAsia="宋体" w:cs="Times New Roman"/>
            <w:b/>
            <w:bCs/>
            <w:i/>
            <w:iCs/>
            <w:color w:val="0338FB"/>
            <w:kern w:val="2"/>
            <w:sz w:val="21"/>
            <w:lang w:val="en-US" w:eastAsia="zh-CN" w:bidi="ar"/>
          </w:rPr>
          <w:t>[AZ编号Pod编号]</w:t>
        </w:r>
      </w:ins>
      <w:r>
        <w:rPr>
          <w:rFonts w:hint="eastAsia" w:ascii="微软雅黑" w:hAnsi="微软雅黑" w:eastAsia="微软雅黑" w:cs="Times New Roman"/>
          <w:i/>
          <w:iCs/>
          <w:color w:val="0338FB"/>
          <w:sz w:val="20"/>
          <w:lang w:eastAsia="zh-CN" w:bidi="ar"/>
        </w:rPr>
        <w:t>-</w:t>
      </w:r>
      <w:r>
        <w:rPr>
          <w:rFonts w:hint="eastAsia" w:cs="Times New Roman"/>
          <w:b/>
          <w:bCs/>
          <w:i/>
          <w:iCs/>
          <w:color w:val="0338FB"/>
          <w:kern w:val="2"/>
          <w:lang w:eastAsia="zh-CN"/>
        </w:rPr>
        <w:t>设备功能-设备型号-主备墙标记-高度U开始U位</w:t>
      </w:r>
    </w:p>
    <w:p>
      <w:pPr>
        <w:pStyle w:val="9"/>
        <w:spacing w:line="353" w:lineRule="auto"/>
        <w:ind w:left="0"/>
        <w:jc w:val="both"/>
        <w:rPr>
          <w:rFonts w:ascii="ËÎÌå" w:hAnsi="ËÎÌå" w:cs="ËÎÌå"/>
          <w:lang w:eastAsia="zh-CN"/>
        </w:rPr>
      </w:pPr>
      <w:r>
        <w:rPr>
          <w:rFonts w:hint="eastAsia" w:ascii="ËÎÌå" w:hAnsi="ËÎÌå" w:cs="ËÎÌå"/>
          <w:lang w:eastAsia="zh-CN"/>
        </w:rPr>
        <w:t>【主备墙标记标记】</w:t>
      </w:r>
    </w:p>
    <w:p>
      <w:pPr>
        <w:pStyle w:val="9"/>
        <w:spacing w:line="353" w:lineRule="auto"/>
        <w:ind w:left="440" w:leftChars="200"/>
        <w:jc w:val="both"/>
        <w:rPr>
          <w:rFonts w:ascii="ËÎÌå" w:hAnsi="ËÎÌå" w:cs="ËÎÌå"/>
          <w:lang w:eastAsia="zh-CN"/>
        </w:rPr>
      </w:pPr>
      <w:r>
        <w:rPr>
          <w:rFonts w:hint="eastAsia" w:ascii="ËÎÌå" w:hAnsi="ËÎÌå" w:cs="ËÎÌå"/>
          <w:lang w:eastAsia="zh-CN"/>
        </w:rPr>
        <w:t>特殊字符</w:t>
      </w:r>
      <w:r>
        <w:rPr>
          <w:rFonts w:ascii="ËÎÌå" w:hAnsi="ËÎÌå" w:cs="ËÎÌå"/>
          <w:lang w:eastAsia="zh-CN"/>
        </w:rPr>
        <w:t>“</w:t>
      </w:r>
      <w:r>
        <w:rPr>
          <w:rFonts w:hint="eastAsia" w:ascii="ËÎÌå" w:hAnsi="ËÎÌå" w:cs="ËÎÌå"/>
          <w:lang w:eastAsia="zh-CN"/>
        </w:rPr>
        <w:t>H1</w:t>
      </w:r>
      <w:r>
        <w:rPr>
          <w:rFonts w:ascii="ËÎÌå" w:hAnsi="ËÎÌå" w:cs="ËÎÌå"/>
          <w:lang w:eastAsia="zh-CN"/>
        </w:rPr>
        <w:t>”</w:t>
      </w:r>
      <w:r>
        <w:rPr>
          <w:rFonts w:hint="eastAsia" w:ascii="ËÎÌå" w:hAnsi="ËÎÌå" w:cs="ËÎÌå"/>
          <w:lang w:eastAsia="zh-CN"/>
        </w:rPr>
        <w:t xml:space="preserve">or </w:t>
      </w:r>
      <w:r>
        <w:rPr>
          <w:rFonts w:ascii="ËÎÌå" w:hAnsi="ËÎÌå" w:cs="ËÎÌå"/>
          <w:lang w:eastAsia="zh-CN"/>
        </w:rPr>
        <w:t>“</w:t>
      </w:r>
      <w:r>
        <w:rPr>
          <w:rFonts w:hint="eastAsia" w:ascii="ËÎÌå" w:hAnsi="ËÎÌå" w:cs="ËÎÌå"/>
          <w:lang w:eastAsia="zh-CN"/>
        </w:rPr>
        <w:t>H2</w:t>
      </w:r>
      <w:r>
        <w:rPr>
          <w:rFonts w:ascii="ËÎÌå" w:hAnsi="ËÎÌå" w:cs="ËÎÌå"/>
          <w:lang w:eastAsia="zh-CN"/>
        </w:rPr>
        <w:t>”</w:t>
      </w:r>
      <w:r>
        <w:rPr>
          <w:rFonts w:hint="eastAsia" w:ascii="ËÎÌå" w:hAnsi="ËÎÌå" w:cs="ËÎÌå"/>
          <w:lang w:eastAsia="zh-CN"/>
        </w:rPr>
        <w:t>区分第一台设备和第二台设备。</w:t>
      </w:r>
    </w:p>
    <w:p>
      <w:pPr>
        <w:pStyle w:val="9"/>
        <w:spacing w:line="353" w:lineRule="auto"/>
        <w:ind w:left="440" w:leftChars="200"/>
        <w:jc w:val="both"/>
        <w:rPr>
          <w:rFonts w:ascii="ËÎÌå" w:hAnsi="ËÎÌå" w:cs="ËÎÌå"/>
          <w:lang w:eastAsia="zh-CN"/>
        </w:rPr>
      </w:pPr>
    </w:p>
    <w:p>
      <w:pPr>
        <w:spacing w:line="353" w:lineRule="auto"/>
        <w:rPr>
          <w:rFonts w:ascii="Times New Roman" w:hAnsi="Times New Roman" w:eastAsia="宋体" w:cs="Times New Roman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Cs w:val="21"/>
          <w:lang w:eastAsia="zh-CN"/>
        </w:rPr>
        <w:t>【命名举例】</w:t>
      </w:r>
    </w:p>
    <w:p>
      <w:pPr>
        <w:spacing w:line="353" w:lineRule="auto"/>
        <w:ind w:left="440" w:leftChars="200"/>
        <w:rPr>
          <w:rFonts w:ascii="ËÎÌå" w:hAnsi="ËÎÌå" w:cs="ËÎÌå"/>
          <w:sz w:val="20"/>
          <w:szCs w:val="20"/>
          <w:lang w:eastAsia="zh-CN"/>
        </w:rPr>
      </w:pPr>
      <w:r>
        <w:rPr>
          <w:rFonts w:hint="eastAsia" w:ascii="ËÎÌå" w:hAnsi="ËÎÌå" w:cs="ËÎÌå"/>
          <w:lang w:eastAsia="zh-CN"/>
        </w:rPr>
        <w:t>例如</w:t>
      </w:r>
      <w:r>
        <w:rPr>
          <w:rFonts w:hint="eastAsia" w:ascii="ËÎÌå" w:hAnsi="ËÎÌå" w:eastAsia="宋体" w:cs="ËÎÌå"/>
          <w:sz w:val="20"/>
          <w:szCs w:val="20"/>
          <w:lang w:eastAsia="zh-CN"/>
        </w:rPr>
        <w:t>1：</w:t>
      </w:r>
      <w:r>
        <w:rPr>
          <w:rFonts w:hint="eastAsia" w:ascii="ËÎÌå" w:hAnsi="ËÎÌå" w:cs="ËÎÌå"/>
          <w:sz w:val="20"/>
          <w:szCs w:val="20"/>
          <w:lang w:eastAsia="zh-CN" w:bidi="ar"/>
        </w:rPr>
        <w:t>TJJJJA2-301-A-01</w:t>
      </w:r>
      <w:r>
        <w:rPr>
          <w:rFonts w:hint="eastAsia" w:ascii="ËÎÌå" w:hAnsi="ËÎÌå" w:cs="ËÎÌå"/>
          <w:sz w:val="20"/>
          <w:szCs w:val="20"/>
          <w:lang w:eastAsia="zh-CN"/>
        </w:rPr>
        <w:t>_B-02</w:t>
      </w:r>
      <w:r>
        <w:rPr>
          <w:rFonts w:hint="eastAsia" w:ascii="Times New Roman" w:hAnsi="Times New Roman" w:eastAsia="宋体" w:cs="Times New Roman"/>
          <w:sz w:val="20"/>
          <w:szCs w:val="20"/>
          <w:lang w:eastAsia="zh-CN"/>
        </w:rPr>
        <w:t>-CFW-HWE8KE-H1-14U08</w:t>
      </w:r>
      <w:r>
        <w:rPr>
          <w:rFonts w:hint="eastAsia" w:ascii="ËÎÌå" w:hAnsi="ËÎÌå" w:eastAsia="宋体" w:cs="ËÎÌå"/>
          <w:sz w:val="20"/>
          <w:szCs w:val="20"/>
          <w:lang w:eastAsia="zh-CN"/>
        </w:rPr>
        <w:t>表示</w:t>
      </w:r>
      <w:r>
        <w:rPr>
          <w:rFonts w:hint="eastAsia" w:ascii="ËÎÌå" w:hAnsi="ËÎÌå" w:cs="ËÎÌå"/>
          <w:sz w:val="20"/>
          <w:szCs w:val="20"/>
          <w:lang w:eastAsia="zh-CN"/>
        </w:rPr>
        <w:t>表示天津京津冀A2机楼301机房第A行第1列机架和B行第2列机架的两台华为E8KE组成的主备防火墙，且两台设备高度均为14U，均起始于第8个U位。本机为A01对应的防火墙，管理IP小的那台防火墙。</w:t>
      </w:r>
    </w:p>
    <w:p>
      <w:pPr>
        <w:pStyle w:val="3"/>
        <w:spacing w:before="120" w:beforeLines="50" w:after="120" w:afterLines="50"/>
        <w:rPr>
          <w:rFonts w:eastAsia="Arial" w:cs="Times New Roman"/>
          <w:lang w:eastAsia="zh-CN"/>
        </w:rPr>
      </w:pPr>
      <w:bookmarkStart w:id="28" w:name="_bookmark9"/>
      <w:bookmarkEnd w:id="28"/>
      <w:bookmarkStart w:id="29" w:name="_Toc87"/>
      <w:r>
        <w:rPr>
          <w:rFonts w:eastAsia="Arial" w:cs="Times New Roman"/>
          <w:lang w:eastAsia="zh-CN"/>
        </w:rPr>
        <w:t>2.3</w:t>
      </w:r>
      <w:r>
        <w:rPr>
          <w:rFonts w:hint="eastAsia" w:eastAsia="宋体" w:cs="Times New Roman"/>
          <w:lang w:eastAsia="zh-CN"/>
        </w:rPr>
        <w:t>设备端口</w:t>
      </w:r>
      <w:bookmarkEnd w:id="29"/>
    </w:p>
    <w:p>
      <w:pPr>
        <w:pStyle w:val="9"/>
        <w:spacing w:line="353" w:lineRule="auto"/>
        <w:ind w:left="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【定义】</w:t>
      </w:r>
    </w:p>
    <w:p>
      <w:pPr>
        <w:ind w:left="440" w:leftChars="200"/>
        <w:rPr>
          <w:rFonts w:ascii="ËÎÌå" w:hAnsi="ËÎÌå" w:cs="ËÎÌå"/>
          <w:sz w:val="20"/>
          <w:szCs w:val="20"/>
          <w:lang w:eastAsia="zh-CN"/>
        </w:rPr>
      </w:pPr>
      <w:r>
        <w:rPr>
          <w:rFonts w:hint="eastAsia" w:ascii="ËÎÌå" w:hAnsi="ËÎÌå" w:cs="ËÎÌå"/>
          <w:sz w:val="20"/>
          <w:szCs w:val="20"/>
          <w:lang w:eastAsia="zh-CN"/>
        </w:rPr>
        <w:t>独立的业务、管理端口。</w:t>
      </w:r>
    </w:p>
    <w:p>
      <w:pPr>
        <w:pStyle w:val="9"/>
        <w:spacing w:line="353" w:lineRule="auto"/>
        <w:ind w:left="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【命名规则】</w:t>
      </w:r>
    </w:p>
    <w:p>
      <w:pPr>
        <w:ind w:left="440" w:leftChars="200"/>
        <w:rPr>
          <w:rFonts w:ascii="ËÎÌå" w:hAnsi="ËÎÌå" w:cs="ËÎÌå"/>
          <w:sz w:val="20"/>
          <w:szCs w:val="20"/>
          <w:lang w:eastAsia="zh-CN"/>
        </w:rPr>
      </w:pPr>
      <w:r>
        <w:rPr>
          <w:rFonts w:hint="eastAsia" w:ascii="ËÎÌå" w:hAnsi="ËÎÌå" w:cs="ËÎÌå"/>
          <w:sz w:val="20"/>
          <w:szCs w:val="20"/>
          <w:lang w:eastAsia="zh-CN"/>
        </w:rPr>
        <w:t>设备定义了标准端口代码时，直接采用；设备没有进行端口代码定义时，按照本原则进行编码。设备端口代码包含四部分，分别为设备端口类型代码、槽位号、适配卡序号和端口、序号以及对端设备名及端口号。</w:t>
      </w:r>
    </w:p>
    <w:p>
      <w:pPr>
        <w:pStyle w:val="9"/>
        <w:spacing w:line="353" w:lineRule="auto"/>
        <w:ind w:left="0"/>
        <w:jc w:val="both"/>
        <w:rPr>
          <w:ins w:id="254" w:author="kang" w:date="2022-08-26T19:00:00Z"/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【命名格式】</w:t>
      </w:r>
    </w:p>
    <w:p>
      <w:pPr>
        <w:pStyle w:val="9"/>
        <w:spacing w:line="353" w:lineRule="auto"/>
        <w:ind w:left="440" w:leftChars="200"/>
        <w:jc w:val="both"/>
        <w:rPr>
          <w:rFonts w:ascii="微软雅黑" w:hAnsi="微软雅黑" w:eastAsia="微软雅黑" w:cs="Times New Roman"/>
          <w:i/>
          <w:iCs/>
          <w:color w:val="0338FB"/>
          <w:sz w:val="20"/>
          <w:u w:val="single"/>
          <w:lang w:eastAsia="zh-CN" w:bidi="ar"/>
        </w:rPr>
      </w:pPr>
      <w:r>
        <w:rPr>
          <w:rFonts w:hint="eastAsia" w:ascii="微软雅黑" w:hAnsi="微软雅黑" w:eastAsia="微软雅黑" w:cs="Times New Roman"/>
          <w:i/>
          <w:iCs/>
          <w:color w:val="0338FB"/>
          <w:sz w:val="20"/>
          <w:lang w:eastAsia="zh-CN" w:bidi="ar"/>
        </w:rPr>
        <w:t>端口类型代码机框编号/槽位号/适配卡序号/端口序号</w:t>
      </w:r>
    </w:p>
    <w:p>
      <w:pPr>
        <w:pStyle w:val="9"/>
        <w:spacing w:line="353" w:lineRule="auto"/>
        <w:ind w:left="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【端口类型代码】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详见附件七《端口类型代码表》。</w:t>
      </w:r>
    </w:p>
    <w:p>
      <w:pPr>
        <w:pStyle w:val="9"/>
        <w:spacing w:line="353" w:lineRule="auto"/>
        <w:ind w:left="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【命名举例】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例如：</w:t>
      </w:r>
      <w:r>
        <w:rPr>
          <w:rFonts w:ascii="Times New Roman" w:hAnsi="Times New Roman" w:cs="Times New Roman"/>
          <w:lang w:eastAsia="zh-CN"/>
        </w:rPr>
        <w:t>GE3/0/1</w:t>
      </w:r>
      <w:r>
        <w:rPr>
          <w:rFonts w:hint="eastAsia" w:ascii="Times New Roman" w:hAnsi="Times New Roman" w:cs="Times New Roman"/>
          <w:lang w:eastAsia="zh-CN"/>
        </w:rPr>
        <w:t>表示端口类型为</w:t>
      </w:r>
      <w:r>
        <w:rPr>
          <w:rFonts w:ascii="Times New Roman" w:hAnsi="Times New Roman" w:cs="Times New Roman"/>
          <w:lang w:eastAsia="zh-CN"/>
        </w:rPr>
        <w:t>IP</w:t>
      </w:r>
      <w:r>
        <w:rPr>
          <w:rFonts w:hint="eastAsia" w:ascii="Times New Roman" w:hAnsi="Times New Roman" w:cs="Times New Roman"/>
          <w:lang w:eastAsia="zh-CN"/>
        </w:rPr>
        <w:t>网</w:t>
      </w:r>
      <w:r>
        <w:rPr>
          <w:rFonts w:ascii="Times New Roman" w:hAnsi="Times New Roman" w:cs="Times New Roman"/>
          <w:lang w:eastAsia="zh-CN"/>
        </w:rPr>
        <w:t>GE</w:t>
      </w:r>
      <w:r>
        <w:rPr>
          <w:rFonts w:hint="eastAsia" w:ascii="Times New Roman" w:hAnsi="Times New Roman" w:cs="Times New Roman"/>
          <w:lang w:eastAsia="zh-CN"/>
        </w:rPr>
        <w:t>端口，所属</w:t>
      </w:r>
      <w:r>
        <w:rPr>
          <w:rFonts w:ascii="Times New Roman" w:hAnsi="Times New Roman" w:cs="Times New Roman"/>
          <w:lang w:eastAsia="zh-CN"/>
        </w:rPr>
        <w:t>3</w:t>
      </w:r>
      <w:r>
        <w:rPr>
          <w:rFonts w:hint="eastAsia" w:ascii="Times New Roman" w:hAnsi="Times New Roman" w:cs="Times New Roman"/>
          <w:lang w:eastAsia="zh-CN"/>
        </w:rPr>
        <w:t>槽位</w:t>
      </w:r>
      <w:r>
        <w:rPr>
          <w:rFonts w:ascii="Times New Roman" w:hAnsi="Times New Roman" w:cs="Times New Roman"/>
          <w:lang w:eastAsia="zh-CN"/>
        </w:rPr>
        <w:t>0</w:t>
      </w:r>
      <w:r>
        <w:rPr>
          <w:rFonts w:hint="eastAsia" w:ascii="Times New Roman" w:hAnsi="Times New Roman" w:cs="Times New Roman"/>
          <w:lang w:eastAsia="zh-CN"/>
        </w:rPr>
        <w:t>子槽的第一个端口。</w:t>
      </w:r>
    </w:p>
    <w:p>
      <w:pPr>
        <w:pStyle w:val="3"/>
        <w:spacing w:before="120" w:beforeLines="50" w:after="120" w:afterLines="50"/>
        <w:rPr>
          <w:rFonts w:eastAsia="Arial" w:cs="Times New Roman"/>
          <w:lang w:eastAsia="zh-CN"/>
        </w:rPr>
      </w:pPr>
      <w:bookmarkStart w:id="30" w:name="_bookmark10"/>
      <w:bookmarkEnd w:id="30"/>
      <w:bookmarkStart w:id="31" w:name="_Toc28862"/>
      <w:r>
        <w:rPr>
          <w:rFonts w:eastAsia="Arial" w:cs="Times New Roman"/>
          <w:lang w:eastAsia="zh-CN"/>
        </w:rPr>
        <w:t>2.4</w:t>
      </w:r>
      <w:r>
        <w:rPr>
          <w:rFonts w:hint="eastAsia" w:eastAsia="宋体" w:cs="Times New Roman"/>
          <w:lang w:eastAsia="zh-CN"/>
        </w:rPr>
        <w:t>设备端口描述</w:t>
      </w:r>
      <w:bookmarkEnd w:id="31"/>
    </w:p>
    <w:p>
      <w:pPr>
        <w:pStyle w:val="9"/>
        <w:spacing w:line="353" w:lineRule="auto"/>
        <w:ind w:left="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【定义】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i/>
          <w:iCs/>
          <w:sz w:val="20"/>
          <w:szCs w:val="20"/>
          <w:u w:val="single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在设备配置、网管配置中对已启用端口，进行描述或端口标示、备注时引用。</w:t>
      </w:r>
    </w:p>
    <w:p>
      <w:pPr>
        <w:pStyle w:val="9"/>
        <w:spacing w:line="353" w:lineRule="auto"/>
        <w:ind w:left="440" w:leftChars="200"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(注意命名长度设备是否支持)(字符长度需确认)</w:t>
      </w:r>
    </w:p>
    <w:p>
      <w:pPr>
        <w:pStyle w:val="9"/>
        <w:spacing w:line="353" w:lineRule="auto"/>
        <w:ind w:left="440" w:leftChars="20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sz w:val="20"/>
          <w:szCs w:val="20"/>
          <w:lang w:eastAsia="zh-CN"/>
        </w:rPr>
        <w:t>字符</w:t>
      </w:r>
      <w:r>
        <w:rPr>
          <w:rFonts w:ascii="Times New Roman" w:hAnsi="Times New Roman" w:cs="Times New Roman"/>
          <w:sz w:val="20"/>
          <w:szCs w:val="20"/>
          <w:lang w:eastAsia="zh-CN"/>
        </w:rPr>
        <w:t>:(uT:</w:t>
      </w:r>
      <w:r>
        <w:rPr>
          <w:rFonts w:hint="eastAsia" w:ascii="Times New Roman" w:hAnsi="Times New Roman" w:cs="Times New Roman"/>
          <w:sz w:val="20"/>
          <w:szCs w:val="20"/>
          <w:lang w:eastAsia="zh-CN"/>
        </w:rPr>
        <w:t>上联链路；</w:t>
      </w:r>
      <w:r>
        <w:rPr>
          <w:rFonts w:ascii="Times New Roman" w:hAnsi="Times New Roman" w:cs="Times New Roman"/>
          <w:sz w:val="20"/>
          <w:szCs w:val="20"/>
          <w:lang w:eastAsia="zh-CN"/>
        </w:rPr>
        <w:t>pT:</w:t>
      </w:r>
      <w:r>
        <w:rPr>
          <w:rFonts w:hint="eastAsia" w:ascii="Times New Roman" w:hAnsi="Times New Roman" w:cs="Times New Roman"/>
          <w:sz w:val="20"/>
          <w:szCs w:val="20"/>
          <w:lang w:eastAsia="zh-CN"/>
        </w:rPr>
        <w:t>平行链路；</w:t>
      </w:r>
      <w:r>
        <w:rPr>
          <w:rFonts w:ascii="Times New Roman" w:hAnsi="Times New Roman" w:cs="Times New Roman"/>
          <w:sz w:val="20"/>
          <w:szCs w:val="20"/>
          <w:lang w:eastAsia="zh-CN"/>
        </w:rPr>
        <w:t>dT:</w:t>
      </w:r>
      <w:r>
        <w:rPr>
          <w:rFonts w:hint="eastAsia" w:ascii="Times New Roman" w:hAnsi="Times New Roman" w:cs="Times New Roman"/>
          <w:sz w:val="20"/>
          <w:szCs w:val="20"/>
          <w:lang w:eastAsia="zh-CN"/>
        </w:rPr>
        <w:t>下联链路</w:t>
      </w:r>
      <w:r>
        <w:rPr>
          <w:rFonts w:ascii="Times New Roman" w:hAnsi="Times New Roman" w:cs="Times New Roman"/>
          <w:sz w:val="20"/>
          <w:szCs w:val="20"/>
          <w:lang w:eastAsia="zh-CN"/>
        </w:rPr>
        <w:t>)</w:t>
      </w:r>
    </w:p>
    <w:p>
      <w:pPr>
        <w:pStyle w:val="9"/>
        <w:spacing w:line="353" w:lineRule="auto"/>
        <w:ind w:left="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【命名规则】</w:t>
      </w:r>
    </w:p>
    <w:p>
      <w:pPr>
        <w:pStyle w:val="9"/>
        <w:numPr>
          <w:ilvl w:val="0"/>
          <w:numId w:val="4"/>
        </w:numPr>
        <w:spacing w:line="353" w:lineRule="auto"/>
        <w:jc w:val="both"/>
        <w:rPr>
          <w:rFonts w:ascii="等线" w:hAnsi="等线" w:eastAsia="等线" w:cs="等线"/>
          <w:i/>
          <w:iCs/>
          <w:color w:val="000000"/>
          <w:sz w:val="20"/>
          <w:szCs w:val="20"/>
          <w:u w:val="single"/>
          <w:lang w:eastAsia="zh-CN" w:bidi="ar"/>
        </w:rPr>
      </w:pPr>
      <w:r>
        <w:rPr>
          <w:rFonts w:hint="eastAsia" w:ascii="等线" w:hAnsi="等线" w:eastAsia="等线" w:cs="等线"/>
          <w:b/>
          <w:bCs/>
          <w:color w:val="000000"/>
          <w:sz w:val="20"/>
          <w:szCs w:val="20"/>
          <w:lang w:eastAsia="zh-CN" w:bidi="ar"/>
        </w:rPr>
        <w:t>空闲端口:</w:t>
      </w:r>
      <w:r>
        <w:rPr>
          <w:rFonts w:hint="eastAsia" w:ascii="等线" w:hAnsi="等线" w:eastAsia="等线" w:cs="等线"/>
          <w:color w:val="000000"/>
          <w:sz w:val="20"/>
          <w:szCs w:val="20"/>
          <w:lang w:eastAsia="zh-CN" w:bidi="ar"/>
        </w:rPr>
        <w:t xml:space="preserve"> </w:t>
      </w:r>
      <w:r>
        <w:rPr>
          <w:rFonts w:hint="eastAsia" w:ascii="Times New Roman" w:hAnsi="Times New Roman" w:cs="Times New Roman"/>
          <w:sz w:val="20"/>
          <w:szCs w:val="20"/>
          <w:lang w:eastAsia="zh-CN"/>
        </w:rPr>
        <w:t xml:space="preserve">固定描述 </w:t>
      </w:r>
      <w:r>
        <w:rPr>
          <w:rFonts w:hint="eastAsia" w:ascii="Times New Roman" w:hAnsi="Times New Roman" w:cs="Times New Roman"/>
          <w:i/>
          <w:iCs/>
          <w:sz w:val="20"/>
          <w:szCs w:val="20"/>
          <w:u w:val="single"/>
          <w:lang w:eastAsia="zh-CN"/>
        </w:rPr>
        <w:t>NO-USE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b/>
          <w:bCs/>
          <w:sz w:val="18"/>
          <w:szCs w:val="18"/>
          <w:highlight w:val="yellow"/>
          <w:lang w:eastAsia="zh-CN"/>
        </w:rPr>
      </w:pPr>
      <w:r>
        <w:rPr>
          <w:rFonts w:hint="eastAsia" w:ascii="Times New Roman" w:hAnsi="Times New Roman" w:cs="Times New Roman"/>
          <w:b/>
          <w:bCs/>
          <w:sz w:val="18"/>
          <w:szCs w:val="18"/>
          <w:lang w:eastAsia="zh-CN"/>
        </w:rPr>
        <w:t>例</w:t>
      </w:r>
      <w:r>
        <w:rPr>
          <w:rFonts w:ascii="Times New Roman" w:hAnsi="Times New Roman" w:cs="Times New Roman"/>
          <w:b/>
          <w:bCs/>
          <w:sz w:val="18"/>
          <w:szCs w:val="18"/>
          <w:lang w:eastAsia="zh-CN"/>
        </w:rPr>
        <w:t>1</w:t>
      </w:r>
      <w:r>
        <w:rPr>
          <w:rFonts w:hint="eastAsia" w:ascii="Times New Roman" w:hAnsi="Times New Roman" w:cs="Times New Roman"/>
          <w:b/>
          <w:bCs/>
          <w:sz w:val="18"/>
          <w:szCs w:val="18"/>
          <w:lang w:eastAsia="zh-CN"/>
        </w:rPr>
        <w:t>：</w:t>
      </w:r>
      <w:r>
        <w:rPr>
          <w:rFonts w:hint="eastAsia" w:ascii="等线" w:hAnsi="等线" w:eastAsia="等线" w:cs="等线"/>
          <w:b/>
          <w:bCs/>
          <w:color w:val="000000"/>
          <w:sz w:val="18"/>
          <w:szCs w:val="18"/>
          <w:lang w:eastAsia="zh-CN" w:bidi="ar"/>
        </w:rPr>
        <w:t>空闲端口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sz w:val="18"/>
          <w:szCs w:val="18"/>
          <w:lang w:eastAsia="zh-CN"/>
        </w:rPr>
        <w:t>interface XXX</w:t>
      </w:r>
    </w:p>
    <w:p>
      <w:pPr>
        <w:pStyle w:val="9"/>
        <w:spacing w:line="353" w:lineRule="auto"/>
        <w:ind w:left="0" w:firstLine="702" w:firstLineChars="390"/>
        <w:jc w:val="both"/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sz w:val="18"/>
          <w:szCs w:val="18"/>
          <w:lang w:eastAsia="zh-CN"/>
        </w:rPr>
        <w:t>description NO-USE</w:t>
      </w:r>
    </w:p>
    <w:p>
      <w:pPr>
        <w:pStyle w:val="9"/>
        <w:numPr>
          <w:ilvl w:val="255"/>
          <w:numId w:val="0"/>
        </w:numPr>
        <w:spacing w:line="353" w:lineRule="auto"/>
        <w:ind w:firstLine="420"/>
        <w:jc w:val="both"/>
        <w:rPr>
          <w:rFonts w:ascii="等线" w:hAnsi="等线" w:eastAsia="等线" w:cs="等线"/>
          <w:i/>
          <w:iCs/>
          <w:color w:val="000000"/>
          <w:sz w:val="20"/>
          <w:szCs w:val="20"/>
          <w:u w:val="single"/>
          <w:lang w:eastAsia="zh-CN" w:bidi="ar"/>
        </w:rPr>
      </w:pPr>
      <w:r>
        <w:rPr>
          <w:rFonts w:hint="eastAsia" w:ascii="Times New Roman" w:hAnsi="Times New Roman" w:cs="Times New Roman"/>
          <w:sz w:val="18"/>
          <w:szCs w:val="18"/>
          <w:lang w:eastAsia="zh-CN"/>
        </w:rPr>
        <w:t>#</w:t>
      </w:r>
    </w:p>
    <w:p>
      <w:pPr>
        <w:pStyle w:val="9"/>
        <w:numPr>
          <w:ilvl w:val="0"/>
          <w:numId w:val="4"/>
        </w:numPr>
        <w:spacing w:line="353" w:lineRule="auto"/>
        <w:jc w:val="both"/>
        <w:rPr>
          <w:ins w:id="255" w:author="kang [2]" w:date="2022-10-14T14:08:36Z"/>
          <w:rFonts w:ascii="等线" w:hAnsi="等线" w:eastAsia="等线" w:cs="等线"/>
          <w:b/>
          <w:bCs/>
          <w:color w:val="000000"/>
          <w:sz w:val="20"/>
          <w:szCs w:val="20"/>
          <w:lang w:eastAsia="zh-CN" w:bidi="ar"/>
        </w:rPr>
      </w:pPr>
      <w:r>
        <w:rPr>
          <w:rFonts w:hint="eastAsia" w:ascii="等线" w:hAnsi="等线" w:eastAsia="等线" w:cs="等线"/>
          <w:b/>
          <w:bCs/>
          <w:color w:val="000000"/>
          <w:sz w:val="20"/>
          <w:szCs w:val="20"/>
          <w:lang w:eastAsia="zh-CN" w:bidi="ar"/>
        </w:rPr>
        <w:t>loopback端口：</w:t>
      </w:r>
      <w:r>
        <w:rPr>
          <w:rFonts w:hint="eastAsia" w:ascii="Times New Roman" w:hAnsi="Times New Roman" w:cs="Times New Roman"/>
          <w:sz w:val="20"/>
          <w:szCs w:val="20"/>
          <w:lang w:eastAsia="zh-CN"/>
        </w:rPr>
        <w:t>业务端口从loopback11开始；测试端口从loopback1000开始，端口描述应标明端口用途；</w:t>
      </w:r>
    </w:p>
    <w:p>
      <w:pPr>
        <w:pStyle w:val="9"/>
        <w:numPr>
          <w:ilvl w:val="0"/>
          <w:numId w:val="4"/>
        </w:numPr>
        <w:spacing w:line="353" w:lineRule="auto"/>
        <w:jc w:val="both"/>
        <w:rPr>
          <w:rFonts w:ascii="等线" w:hAnsi="等线" w:eastAsia="等线" w:cs="等线"/>
          <w:b/>
          <w:bCs/>
          <w:color w:val="000000"/>
          <w:sz w:val="20"/>
          <w:szCs w:val="20"/>
          <w:lang w:eastAsia="zh-CN" w:bidi="ar"/>
        </w:rPr>
      </w:pPr>
      <w:r>
        <w:rPr>
          <w:rFonts w:hint="eastAsia" w:ascii="Times New Roman" w:hAnsi="Times New Roman" w:cs="Times New Roman"/>
          <w:sz w:val="20"/>
          <w:szCs w:val="20"/>
          <w:lang w:eastAsia="zh-CN"/>
        </w:rPr>
        <w:t>注：spine-leaf架构的VTEP地址后缀，需与设备带外地址后缀一致，方便运维</w:t>
      </w:r>
      <w:r>
        <w:rPr>
          <w:rFonts w:hint="eastAsia" w:ascii="等线" w:hAnsi="等线" w:eastAsia="等线" w:cs="等线"/>
          <w:color w:val="000000"/>
          <w:sz w:val="20"/>
          <w:szCs w:val="20"/>
          <w:lang w:eastAsia="zh-CN" w:bidi="ar"/>
        </w:rPr>
        <w:t>；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sz w:val="18"/>
          <w:szCs w:val="18"/>
          <w:highlight w:val="yellow"/>
          <w:lang w:eastAsia="zh-CN"/>
        </w:rPr>
      </w:pPr>
      <w:r>
        <w:rPr>
          <w:rFonts w:hint="eastAsia" w:ascii="Times New Roman" w:hAnsi="Times New Roman" w:cs="Times New Roman"/>
          <w:b/>
          <w:bCs/>
          <w:sz w:val="18"/>
          <w:szCs w:val="18"/>
          <w:lang w:eastAsia="zh-CN"/>
        </w:rPr>
        <w:t>例2：</w:t>
      </w:r>
      <w:r>
        <w:rPr>
          <w:rFonts w:hint="eastAsia" w:ascii="等线" w:hAnsi="等线" w:eastAsia="等线" w:cs="等线"/>
          <w:b/>
          <w:bCs/>
          <w:color w:val="000000"/>
          <w:sz w:val="18"/>
          <w:szCs w:val="18"/>
          <w:lang w:eastAsia="zh-CN" w:bidi="ar"/>
        </w:rPr>
        <w:t>loopback端口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sz w:val="18"/>
          <w:szCs w:val="18"/>
          <w:lang w:eastAsia="zh-CN"/>
        </w:rPr>
        <w:t>interface LoopBack11</w:t>
      </w:r>
    </w:p>
    <w:p>
      <w:pPr>
        <w:pStyle w:val="9"/>
        <w:spacing w:line="353" w:lineRule="auto"/>
        <w:ind w:left="0" w:firstLine="702" w:firstLineChars="390"/>
        <w:jc w:val="both"/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sz w:val="18"/>
          <w:szCs w:val="18"/>
          <w:lang w:eastAsia="zh-CN"/>
        </w:rPr>
        <w:t>description For_router_id</w:t>
      </w:r>
    </w:p>
    <w:p>
      <w:pPr>
        <w:pStyle w:val="9"/>
        <w:spacing w:line="353" w:lineRule="auto"/>
        <w:ind w:left="0" w:firstLine="420"/>
        <w:jc w:val="both"/>
        <w:rPr>
          <w:rFonts w:ascii="等线" w:hAnsi="等线" w:eastAsia="等线" w:cs="等线"/>
          <w:b/>
          <w:bCs/>
          <w:color w:val="000000"/>
          <w:sz w:val="20"/>
          <w:szCs w:val="20"/>
          <w:lang w:eastAsia="zh-CN" w:bidi="ar"/>
        </w:rPr>
      </w:pPr>
      <w:r>
        <w:rPr>
          <w:rFonts w:hint="eastAsia" w:ascii="Times New Roman" w:hAnsi="Times New Roman" w:cs="Times New Roman"/>
          <w:sz w:val="18"/>
          <w:szCs w:val="18"/>
          <w:lang w:eastAsia="zh-CN"/>
        </w:rPr>
        <w:t>#</w:t>
      </w:r>
    </w:p>
    <w:p>
      <w:pPr>
        <w:pStyle w:val="9"/>
        <w:numPr>
          <w:ilvl w:val="0"/>
          <w:numId w:val="4"/>
        </w:numPr>
        <w:spacing w:line="353" w:lineRule="auto"/>
        <w:jc w:val="both"/>
        <w:rPr>
          <w:rFonts w:ascii="等线" w:hAnsi="等线" w:eastAsia="等线" w:cs="等线"/>
          <w:b/>
          <w:bCs/>
          <w:color w:val="000000"/>
          <w:sz w:val="20"/>
          <w:szCs w:val="20"/>
          <w:lang w:eastAsia="zh-CN" w:bidi="ar"/>
        </w:rPr>
      </w:pPr>
      <w:r>
        <w:rPr>
          <w:rFonts w:hint="eastAsia" w:ascii="等线" w:hAnsi="等线" w:eastAsia="等线" w:cs="等线"/>
          <w:b/>
          <w:bCs/>
          <w:sz w:val="20"/>
          <w:szCs w:val="20"/>
          <w:lang w:eastAsia="zh-CN" w:bidi="ar"/>
        </w:rPr>
        <w:t>Vlan/Vlanif互联：</w:t>
      </w:r>
      <w:r>
        <w:rPr>
          <w:rFonts w:hint="eastAsia" w:ascii="等线" w:hAnsi="等线" w:eastAsia="等线" w:cs="等线"/>
          <w:color w:val="000000"/>
          <w:sz w:val="20"/>
          <w:szCs w:val="20"/>
          <w:lang w:eastAsia="zh-CN" w:bidi="ar"/>
        </w:rPr>
        <w:t>三层交换机之间点到点互联vlanif接口</w:t>
      </w:r>
    </w:p>
    <w:p>
      <w:pPr>
        <w:pStyle w:val="9"/>
        <w:spacing w:line="353" w:lineRule="auto"/>
        <w:ind w:left="440" w:leftChars="200"/>
        <w:jc w:val="both"/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sz w:val="20"/>
          <w:szCs w:val="20"/>
          <w:lang w:eastAsia="zh-CN"/>
        </w:rPr>
        <w:t>【命名格式】</w:t>
      </w:r>
    </w:p>
    <w:p>
      <w:pPr>
        <w:pStyle w:val="9"/>
        <w:spacing w:line="353" w:lineRule="auto"/>
        <w:ind w:left="440" w:leftChars="200"/>
        <w:jc w:val="both"/>
        <w:rPr>
          <w:rFonts w:ascii="微软雅黑" w:hAnsi="微软雅黑" w:eastAsia="微软雅黑" w:cs="Times New Roman"/>
          <w:i/>
          <w:iCs/>
          <w:color w:val="0338FB"/>
          <w:sz w:val="20"/>
          <w:u w:val="single"/>
          <w:lang w:eastAsia="zh-CN" w:bidi="ar"/>
        </w:rPr>
      </w:pPr>
      <w:r>
        <w:rPr>
          <w:rFonts w:hint="eastAsia" w:ascii="微软雅黑" w:hAnsi="微软雅黑" w:eastAsia="微软雅黑" w:cs="Times New Roman"/>
          <w:i/>
          <w:iCs/>
          <w:color w:val="0338FB"/>
          <w:sz w:val="20"/>
          <w:lang w:eastAsia="zh-CN" w:bidi="ar"/>
        </w:rPr>
        <w:t>uT/pT/dT:对端设备名称:对端设备管理IP:Hulian.Vlan+vlanid</w:t>
      </w:r>
    </w:p>
    <w:p>
      <w:pPr>
        <w:pStyle w:val="9"/>
        <w:spacing w:line="353" w:lineRule="auto"/>
        <w:ind w:left="440" w:leftChars="200"/>
        <w:jc w:val="both"/>
        <w:rPr>
          <w:rFonts w:ascii="等线" w:hAnsi="等线" w:eastAsia="等线" w:cs="等线"/>
          <w:b/>
          <w:bCs/>
          <w:color w:val="000000"/>
          <w:sz w:val="20"/>
          <w:szCs w:val="20"/>
          <w:lang w:eastAsia="zh-CN" w:bidi="ar"/>
        </w:rPr>
      </w:pPr>
      <w:r>
        <w:rPr>
          <w:rFonts w:hint="eastAsia" w:ascii="Times New Roman" w:hAnsi="Times New Roman" w:cs="Times New Roman"/>
          <w:b/>
          <w:bCs/>
          <w:sz w:val="18"/>
          <w:szCs w:val="18"/>
          <w:lang w:eastAsia="zh-CN"/>
        </w:rPr>
        <w:t>例3：V</w:t>
      </w:r>
      <w:r>
        <w:rPr>
          <w:rFonts w:hint="eastAsia" w:ascii="等线" w:hAnsi="等线" w:eastAsia="等线" w:cs="等线"/>
          <w:b/>
          <w:bCs/>
          <w:color w:val="000000"/>
          <w:sz w:val="18"/>
          <w:szCs w:val="18"/>
          <w:lang w:eastAsia="zh-CN" w:bidi="ar"/>
        </w:rPr>
        <w:t>lan互联口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vlan 272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 xml:space="preserve"> description uT:</w:t>
      </w:r>
      <w:r>
        <w:rPr>
          <w:rFonts w:hint="eastAsia" w:ascii="Times New Roman" w:hAnsi="Times New Roman" w:cs="Times New Roman"/>
          <w:sz w:val="18"/>
          <w:szCs w:val="18"/>
          <w:lang w:eastAsia="zh-CN"/>
        </w:rPr>
        <w:t>TJJJJA2-301-A-01_B-02</w:t>
      </w:r>
      <w:r>
        <w:rPr>
          <w:rFonts w:ascii="Times New Roman" w:hAnsi="Times New Roman" w:cs="Times New Roman"/>
          <w:sz w:val="18"/>
          <w:szCs w:val="18"/>
          <w:lang w:eastAsia="zh-CN"/>
        </w:rPr>
        <w:t>-SSW-H12516-21U03</w:t>
      </w:r>
      <w:r>
        <w:rPr>
          <w:rFonts w:hint="eastAsia" w:ascii="Times New Roman" w:hAnsi="Times New Roman" w:cs="Times New Roman"/>
          <w:sz w:val="18"/>
          <w:szCs w:val="18"/>
          <w:lang w:eastAsia="zh-CN"/>
        </w:rPr>
        <w:t>:10.246.1.1</w:t>
      </w:r>
      <w:r>
        <w:rPr>
          <w:rFonts w:ascii="Times New Roman" w:hAnsi="Times New Roman" w:cs="Times New Roman"/>
          <w:sz w:val="18"/>
          <w:szCs w:val="18"/>
          <w:lang w:eastAsia="zh-CN"/>
        </w:rPr>
        <w:t>.Hulian.vlan272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#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interface Vlan-interface272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 xml:space="preserve"> description uT:</w:t>
      </w:r>
      <w:r>
        <w:rPr>
          <w:rFonts w:hint="eastAsia" w:ascii="Times New Roman" w:hAnsi="Times New Roman" w:cs="Times New Roman"/>
          <w:sz w:val="18"/>
          <w:szCs w:val="18"/>
          <w:lang w:eastAsia="zh-CN"/>
        </w:rPr>
        <w:t>TJJJJA2-301-A-01_B-02</w:t>
      </w:r>
      <w:r>
        <w:rPr>
          <w:rFonts w:ascii="Times New Roman" w:hAnsi="Times New Roman" w:cs="Times New Roman"/>
          <w:sz w:val="18"/>
          <w:szCs w:val="18"/>
          <w:lang w:eastAsia="zh-CN"/>
        </w:rPr>
        <w:t>-SSW-H12516-21U03</w:t>
      </w:r>
      <w:r>
        <w:rPr>
          <w:rFonts w:hint="eastAsia" w:ascii="Times New Roman" w:hAnsi="Times New Roman" w:cs="Times New Roman"/>
          <w:sz w:val="18"/>
          <w:szCs w:val="18"/>
          <w:lang w:eastAsia="zh-CN"/>
        </w:rPr>
        <w:t>:10.246.1.1</w:t>
      </w:r>
      <w:r>
        <w:rPr>
          <w:rFonts w:ascii="Times New Roman" w:hAnsi="Times New Roman" w:cs="Times New Roman"/>
          <w:sz w:val="18"/>
          <w:szCs w:val="18"/>
          <w:lang w:eastAsia="zh-CN"/>
        </w:rPr>
        <w:t>.Hulian.vlan272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#</w:t>
      </w:r>
    </w:p>
    <w:p>
      <w:pPr>
        <w:pStyle w:val="9"/>
        <w:numPr>
          <w:ilvl w:val="0"/>
          <w:numId w:val="4"/>
        </w:numPr>
        <w:spacing w:line="353" w:lineRule="auto"/>
        <w:jc w:val="both"/>
        <w:rPr>
          <w:rFonts w:ascii="等线" w:hAnsi="等线" w:eastAsia="等线" w:cs="等线"/>
          <w:b/>
          <w:bCs/>
          <w:color w:val="000000"/>
          <w:sz w:val="20"/>
          <w:szCs w:val="20"/>
          <w:lang w:eastAsia="zh-CN" w:bidi="ar"/>
        </w:rPr>
      </w:pPr>
      <w:r>
        <w:rPr>
          <w:rFonts w:hint="eastAsia" w:ascii="等线" w:hAnsi="等线" w:eastAsia="等线" w:cs="等线"/>
          <w:b/>
          <w:bCs/>
          <w:sz w:val="20"/>
          <w:szCs w:val="20"/>
          <w:lang w:eastAsia="zh-CN" w:bidi="ar"/>
        </w:rPr>
        <w:t>Vlan/Vlanif业务网关：</w:t>
      </w:r>
      <w:r>
        <w:rPr>
          <w:rFonts w:hint="eastAsia" w:ascii="等线" w:hAnsi="等线" w:eastAsia="等线" w:cs="等线"/>
          <w:color w:val="000000"/>
          <w:sz w:val="20"/>
          <w:szCs w:val="20"/>
          <w:lang w:eastAsia="zh-CN" w:bidi="ar"/>
        </w:rPr>
        <w:t>集中式业务网关</w:t>
      </w:r>
    </w:p>
    <w:p>
      <w:pPr>
        <w:pStyle w:val="9"/>
        <w:spacing w:line="353" w:lineRule="auto"/>
        <w:ind w:left="440" w:leftChars="200"/>
        <w:jc w:val="both"/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sz w:val="20"/>
          <w:szCs w:val="20"/>
          <w:lang w:eastAsia="zh-CN"/>
        </w:rPr>
        <w:t>【命名格式】</w:t>
      </w:r>
    </w:p>
    <w:p>
      <w:pPr>
        <w:pStyle w:val="9"/>
        <w:spacing w:line="353" w:lineRule="auto"/>
        <w:ind w:left="440" w:leftChars="200"/>
        <w:jc w:val="both"/>
        <w:rPr>
          <w:rFonts w:ascii="微软雅黑" w:hAnsi="微软雅黑" w:eastAsia="微软雅黑" w:cs="Times New Roman"/>
          <w:i/>
          <w:iCs/>
          <w:color w:val="0338FB"/>
          <w:sz w:val="20"/>
          <w:lang w:eastAsia="zh-CN" w:bidi="ar"/>
        </w:rPr>
      </w:pPr>
      <w:r>
        <w:rPr>
          <w:rFonts w:hint="eastAsia" w:ascii="微软雅黑" w:hAnsi="微软雅黑" w:eastAsia="微软雅黑" w:cs="Times New Roman"/>
          <w:i/>
          <w:iCs/>
          <w:color w:val="0338FB"/>
          <w:sz w:val="20"/>
          <w:lang w:eastAsia="zh-CN" w:bidi="ar"/>
        </w:rPr>
        <w:t>For_业务系统_Server_Gateway</w:t>
      </w:r>
    </w:p>
    <w:p>
      <w:pPr>
        <w:pStyle w:val="9"/>
        <w:spacing w:line="353" w:lineRule="auto"/>
        <w:ind w:left="440" w:leftChars="200"/>
        <w:jc w:val="both"/>
        <w:rPr>
          <w:rFonts w:ascii="等线" w:hAnsi="等线" w:eastAsia="等线" w:cs="等线"/>
          <w:b/>
          <w:bCs/>
          <w:color w:val="000000"/>
          <w:sz w:val="20"/>
          <w:szCs w:val="20"/>
          <w:lang w:eastAsia="zh-CN" w:bidi="ar"/>
        </w:rPr>
      </w:pPr>
      <w:r>
        <w:rPr>
          <w:rFonts w:hint="eastAsia" w:ascii="Times New Roman" w:hAnsi="Times New Roman" w:cs="Times New Roman"/>
          <w:b/>
          <w:bCs/>
          <w:sz w:val="18"/>
          <w:szCs w:val="18"/>
          <w:lang w:eastAsia="zh-CN"/>
        </w:rPr>
        <w:t>例4：V</w:t>
      </w:r>
      <w:r>
        <w:rPr>
          <w:rFonts w:hint="eastAsia" w:ascii="等线" w:hAnsi="等线" w:eastAsia="等线" w:cs="等线"/>
          <w:b/>
          <w:bCs/>
          <w:color w:val="000000"/>
          <w:sz w:val="18"/>
          <w:szCs w:val="18"/>
          <w:lang w:eastAsia="zh-CN" w:bidi="ar"/>
        </w:rPr>
        <w:t>lan互联口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vlan 272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 xml:space="preserve"> description </w:t>
      </w:r>
      <w:r>
        <w:rPr>
          <w:rFonts w:hint="eastAsia" w:ascii="Times New Roman" w:hAnsi="Times New Roman" w:cs="Times New Roman"/>
          <w:sz w:val="18"/>
          <w:szCs w:val="18"/>
          <w:lang w:eastAsia="zh-CN"/>
        </w:rPr>
        <w:t>For_Jituandashuju_Server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#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interface Vlan-interface272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 xml:space="preserve"> description </w:t>
      </w:r>
      <w:r>
        <w:rPr>
          <w:rFonts w:hint="eastAsia" w:ascii="Times New Roman" w:hAnsi="Times New Roman" w:cs="Times New Roman"/>
          <w:sz w:val="18"/>
          <w:szCs w:val="18"/>
          <w:lang w:eastAsia="zh-CN"/>
        </w:rPr>
        <w:t>For_Jituandashuju_Server_Gateway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#</w:t>
      </w:r>
    </w:p>
    <w:p>
      <w:pPr>
        <w:pStyle w:val="9"/>
        <w:numPr>
          <w:ilvl w:val="0"/>
          <w:numId w:val="5"/>
        </w:numPr>
        <w:spacing w:line="353" w:lineRule="auto"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hint="eastAsia" w:ascii="等线" w:hAnsi="等线" w:eastAsia="等线" w:cs="等线"/>
          <w:b/>
          <w:bCs/>
          <w:sz w:val="20"/>
          <w:szCs w:val="20"/>
          <w:lang w:eastAsia="zh-CN" w:bidi="ar"/>
        </w:rPr>
        <w:t>外联资源池出口（含链路聚合和子接口）：</w:t>
      </w:r>
      <w:r>
        <w:rPr>
          <w:rFonts w:hint="eastAsia" w:ascii="Times New Roman" w:hAnsi="Times New Roman" w:cs="Times New Roman"/>
          <w:sz w:val="20"/>
          <w:szCs w:val="20"/>
          <w:lang w:eastAsia="zh-CN"/>
        </w:rPr>
        <w:t>互联资源池外部设备的端口。</w:t>
      </w:r>
    </w:p>
    <w:p>
      <w:pPr>
        <w:pStyle w:val="9"/>
        <w:spacing w:line="353" w:lineRule="auto"/>
        <w:ind w:left="440" w:leftChars="200"/>
        <w:jc w:val="both"/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sz w:val="20"/>
          <w:szCs w:val="20"/>
          <w:lang w:eastAsia="zh-CN"/>
        </w:rPr>
        <w:t>【命名格式】</w:t>
      </w:r>
    </w:p>
    <w:p>
      <w:pPr>
        <w:pStyle w:val="9"/>
        <w:spacing w:line="353" w:lineRule="auto"/>
        <w:ind w:left="440" w:leftChars="200"/>
        <w:jc w:val="both"/>
        <w:rPr>
          <w:rFonts w:ascii="Times New Roman" w:hAnsi="Times New Roman" w:cs="Times New Roman"/>
          <w:i/>
          <w:iCs/>
          <w:sz w:val="20"/>
          <w:szCs w:val="20"/>
          <w:u w:val="single"/>
          <w:lang w:eastAsia="zh-CN"/>
        </w:rPr>
      </w:pPr>
      <w:r>
        <w:rPr>
          <w:rFonts w:hint="eastAsia" w:ascii="微软雅黑" w:hAnsi="微软雅黑" w:eastAsia="微软雅黑" w:cs="Times New Roman"/>
          <w:i/>
          <w:iCs/>
          <w:color w:val="0338FB"/>
          <w:sz w:val="20"/>
          <w:lang w:eastAsia="zh-CN" w:bidi="ar"/>
        </w:rPr>
        <w:t>uT:功能or业务字段:对端设备名称.对端端口:</w:t>
      </w:r>
      <w:bookmarkStart w:id="50" w:name="_GoBack"/>
      <w:bookmarkEnd w:id="50"/>
      <w:r>
        <w:rPr>
          <w:rFonts w:hint="eastAsia" w:ascii="微软雅黑" w:hAnsi="微软雅黑" w:eastAsia="微软雅黑" w:cs="Times New Roman"/>
          <w:i/>
          <w:iCs/>
          <w:color w:val="0338FB"/>
          <w:sz w:val="20"/>
          <w:lang w:eastAsia="zh-CN" w:bidi="ar"/>
        </w:rPr>
        <w:t>电路代号_ODF</w:t>
      </w:r>
    </w:p>
    <w:tbl>
      <w:tblPr>
        <w:tblStyle w:val="17"/>
        <w:tblW w:w="6617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"/>
        <w:gridCol w:w="2587"/>
        <w:gridCol w:w="31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tblHeader/>
          <w:jc w:val="center"/>
        </w:trPr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5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sz w:val="20"/>
                <w:szCs w:val="20"/>
                <w:lang w:eastAsia="zh-CN"/>
              </w:rPr>
              <w:t>功能or业务字段</w:t>
            </w:r>
          </w:p>
        </w:tc>
        <w:tc>
          <w:tcPr>
            <w:tcW w:w="31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sz w:val="20"/>
                <w:szCs w:val="20"/>
              </w:rPr>
              <w:t>功能用途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8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仿宋" w:hAnsi="仿宋" w:eastAsia="仿宋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  <w:lang w:eastAsia="zh-CN"/>
              </w:rPr>
              <w:t>163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仿宋" w:hAnsi="仿宋" w:eastAsia="仿宋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  <w:lang w:eastAsia="zh-CN"/>
              </w:rPr>
              <w:t>互联网出口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8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2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仿宋" w:hAnsi="仿宋" w:eastAsia="仿宋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  <w:lang w:eastAsia="zh-CN"/>
              </w:rPr>
              <w:t>1107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仿宋" w:hAnsi="仿宋" w:eastAsia="仿宋" w:cs="宋体"/>
                <w:color w:val="000000"/>
                <w:sz w:val="20"/>
                <w:szCs w:val="20"/>
              </w:rPr>
            </w:pP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</w:rPr>
              <w:t>带外网管互联</w:t>
            </w: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</w:rPr>
              <w:t>NET-manage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8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2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仿宋" w:hAnsi="仿宋" w:eastAsia="仿宋" w:cs="宋体"/>
                <w:color w:val="000000"/>
                <w:sz w:val="20"/>
                <w:szCs w:val="20"/>
                <w:lang w:eastAsia="zh-CN"/>
              </w:rPr>
            </w:pPr>
            <w:ins w:id="256" w:author="kang [2]" w:date="2022-10-14T14:29:59Z">
              <w:r>
                <w:rPr>
                  <w:rFonts w:hint="eastAsia" w:ascii="仿宋" w:hAnsi="仿宋" w:eastAsia="仿宋" w:cs="宋体"/>
                  <w:color w:val="000000"/>
                  <w:sz w:val="20"/>
                  <w:szCs w:val="20"/>
                  <w:lang w:val="en-US" w:eastAsia="zh-CN"/>
                </w:rPr>
                <w:t>CN</w:t>
              </w:r>
            </w:ins>
            <w:ins w:id="257" w:author="kang [2]" w:date="2022-10-14T14:30:00Z">
              <w:r>
                <w:rPr>
                  <w:rFonts w:hint="eastAsia" w:ascii="仿宋" w:hAnsi="仿宋" w:eastAsia="仿宋" w:cs="宋体"/>
                  <w:color w:val="000000"/>
                  <w:sz w:val="20"/>
                  <w:szCs w:val="20"/>
                  <w:lang w:val="en-US" w:eastAsia="zh-CN"/>
                </w:rPr>
                <w:t>2</w:t>
              </w:r>
            </w:ins>
            <w:ins w:id="258" w:author="kang [2]" w:date="2022-10-14T14:30:02Z">
              <w:r>
                <w:rPr>
                  <w:rFonts w:hint="eastAsia" w:ascii="仿宋" w:hAnsi="仿宋" w:eastAsia="仿宋" w:cs="宋体"/>
                  <w:color w:val="000000"/>
                  <w:sz w:val="20"/>
                  <w:szCs w:val="20"/>
                  <w:lang w:val="en-US" w:eastAsia="zh-CN"/>
                </w:rPr>
                <w:t>-</w:t>
              </w:r>
            </w:ins>
            <w:ins w:id="259" w:author="kang [2]" w:date="2022-10-14T14:30:09Z">
              <w:r>
                <w:rPr>
                  <w:rFonts w:hint="eastAsia" w:ascii="仿宋" w:hAnsi="仿宋" w:eastAsia="仿宋" w:cs="宋体"/>
                  <w:color w:val="000000"/>
                  <w:sz w:val="20"/>
                  <w:szCs w:val="20"/>
                  <w:lang w:val="en-US" w:eastAsia="zh-CN"/>
                </w:rPr>
                <w:t>11</w:t>
              </w:r>
            </w:ins>
            <w:ins w:id="260" w:author="kang [2]" w:date="2022-10-14T14:30:10Z">
              <w:r>
                <w:rPr>
                  <w:rFonts w:hint="eastAsia" w:ascii="仿宋" w:hAnsi="仿宋" w:eastAsia="仿宋" w:cs="宋体"/>
                  <w:color w:val="000000"/>
                  <w:sz w:val="20"/>
                  <w:szCs w:val="20"/>
                  <w:lang w:val="en-US" w:eastAsia="zh-CN"/>
                </w:rPr>
                <w:t>2</w:t>
              </w:r>
            </w:ins>
            <w:ins w:id="261" w:author="kang [2]" w:date="2022-10-14T14:30:11Z">
              <w:r>
                <w:rPr>
                  <w:rFonts w:hint="eastAsia" w:ascii="仿宋" w:hAnsi="仿宋" w:eastAsia="仿宋" w:cs="宋体"/>
                  <w:color w:val="000000"/>
                  <w:sz w:val="20"/>
                  <w:szCs w:val="20"/>
                  <w:lang w:val="en-US" w:eastAsia="zh-CN"/>
                </w:rPr>
                <w:t>4</w:t>
              </w:r>
            </w:ins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仿宋" w:hAnsi="仿宋" w:eastAsia="仿宋" w:cs="宋体"/>
                <w:color w:val="000000"/>
                <w:sz w:val="20"/>
                <w:szCs w:val="20"/>
              </w:rPr>
            </w:pP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  <w:lang w:eastAsia="zh-CN"/>
              </w:rPr>
              <w:t>对</w:t>
            </w: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</w:rPr>
              <w:t>接CN2-1124网络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8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2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default" w:ascii="仿宋" w:hAnsi="仿宋" w:eastAsia="仿宋" w:cs="宋体"/>
                <w:color w:val="000000"/>
                <w:sz w:val="20"/>
                <w:szCs w:val="20"/>
                <w:lang w:val="en-US" w:eastAsia="zh-CN"/>
              </w:rPr>
            </w:pPr>
            <w:ins w:id="262" w:author="kang [2]" w:date="2022-10-14T14:29:17Z">
              <w:r>
                <w:rPr>
                  <w:rFonts w:hint="eastAsia" w:ascii="仿宋" w:hAnsi="仿宋" w:eastAsia="仿宋" w:cs="宋体"/>
                  <w:color w:val="000000"/>
                  <w:sz w:val="20"/>
                  <w:szCs w:val="20"/>
                  <w:lang w:val="en-US" w:eastAsia="zh-CN"/>
                </w:rPr>
                <w:t>CN</w:t>
              </w:r>
            </w:ins>
            <w:ins w:id="263" w:author="kang [2]" w:date="2022-10-14T14:29:18Z">
              <w:r>
                <w:rPr>
                  <w:rFonts w:hint="eastAsia" w:ascii="仿宋" w:hAnsi="仿宋" w:eastAsia="仿宋" w:cs="宋体"/>
                  <w:color w:val="000000"/>
                  <w:sz w:val="20"/>
                  <w:szCs w:val="20"/>
                  <w:lang w:val="en-US" w:eastAsia="zh-CN"/>
                </w:rPr>
                <w:t>2</w:t>
              </w:r>
            </w:ins>
            <w:ins w:id="264" w:author="kang [2]" w:date="2022-10-14T14:29:19Z">
              <w:r>
                <w:rPr>
                  <w:rFonts w:hint="eastAsia" w:ascii="仿宋" w:hAnsi="仿宋" w:eastAsia="仿宋" w:cs="宋体"/>
                  <w:color w:val="000000"/>
                  <w:sz w:val="20"/>
                  <w:szCs w:val="20"/>
                  <w:lang w:val="en-US" w:eastAsia="zh-CN"/>
                </w:rPr>
                <w:t>-</w:t>
              </w:r>
            </w:ins>
            <w:ins w:id="265" w:author="kang [2]" w:date="2022-10-14T14:29:43Z">
              <w:r>
                <w:rPr>
                  <w:rFonts w:hint="eastAsia" w:ascii="仿宋" w:hAnsi="仿宋" w:eastAsia="仿宋" w:cs="宋体"/>
                  <w:color w:val="000000"/>
                  <w:sz w:val="20"/>
                  <w:szCs w:val="20"/>
                  <w:lang w:val="en-US" w:eastAsia="zh-CN"/>
                </w:rPr>
                <w:t>BI</w:t>
              </w:r>
            </w:ins>
            <w:ins w:id="266" w:author="kang [2]" w:date="2022-10-14T14:29:45Z">
              <w:r>
                <w:rPr>
                  <w:rFonts w:hint="eastAsia" w:ascii="仿宋" w:hAnsi="仿宋" w:eastAsia="仿宋" w:cs="宋体"/>
                  <w:color w:val="000000"/>
                  <w:sz w:val="20"/>
                  <w:szCs w:val="20"/>
                  <w:lang w:val="en-US" w:eastAsia="zh-CN"/>
                </w:rPr>
                <w:t>G</w:t>
              </w:r>
            </w:ins>
            <w:ins w:id="267" w:author="kang [2]" w:date="2022-10-14T14:29:46Z">
              <w:r>
                <w:rPr>
                  <w:rFonts w:hint="eastAsia" w:ascii="仿宋" w:hAnsi="仿宋" w:eastAsia="仿宋" w:cs="宋体"/>
                  <w:color w:val="000000"/>
                  <w:sz w:val="20"/>
                  <w:szCs w:val="20"/>
                  <w:lang w:val="en-US" w:eastAsia="zh-CN"/>
                </w:rPr>
                <w:t>DATA</w:t>
              </w:r>
            </w:ins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仿宋" w:hAnsi="仿宋" w:eastAsia="仿宋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  <w:lang w:eastAsia="zh-CN"/>
              </w:rPr>
              <w:t>大数据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8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2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仿宋" w:hAnsi="仿宋" w:eastAsia="仿宋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  <w:lang w:eastAsia="zh-CN"/>
              </w:rPr>
              <w:t>DCN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仿宋" w:hAnsi="仿宋" w:eastAsia="仿宋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  <w:lang w:eastAsia="zh-CN"/>
              </w:rPr>
              <w:t>DCN网络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8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仿宋" w:hAnsi="仿宋" w:eastAsia="仿宋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  <w:lang w:eastAsia="zh-CN"/>
              </w:rPr>
              <w:t>SOC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仿宋" w:hAnsi="仿宋" w:eastAsia="仿宋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  <w:lang w:eastAsia="zh-CN"/>
              </w:rPr>
              <w:t>网信安网络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8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2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仿宋" w:hAnsi="仿宋" w:eastAsia="仿宋" w:cs="宋体"/>
                <w:color w:val="000000"/>
                <w:sz w:val="20"/>
                <w:szCs w:val="20"/>
              </w:rPr>
            </w:pP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</w:rPr>
              <w:t>DCI_yun-computer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仿宋" w:hAnsi="仿宋" w:eastAsia="仿宋" w:cs="宋体"/>
                <w:color w:val="000000"/>
                <w:sz w:val="20"/>
                <w:szCs w:val="20"/>
              </w:rPr>
            </w:pP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</w:rPr>
              <w:t>云桌面云间高速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8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2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仿宋" w:hAnsi="仿宋" w:eastAsia="仿宋" w:cs="宋体"/>
                <w:color w:val="000000"/>
                <w:sz w:val="20"/>
                <w:szCs w:val="20"/>
              </w:rPr>
            </w:pP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</w:rPr>
              <w:t>DCI_SDWAN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仿宋" w:hAnsi="仿宋" w:eastAsia="仿宋" w:cs="宋体"/>
                <w:color w:val="000000"/>
                <w:sz w:val="20"/>
                <w:szCs w:val="20"/>
              </w:rPr>
            </w:pP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</w:rPr>
              <w:t>SD-WAN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8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2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仿宋" w:hAnsi="仿宋" w:eastAsia="仿宋" w:cs="宋体"/>
                <w:color w:val="000000"/>
                <w:sz w:val="20"/>
                <w:szCs w:val="20"/>
              </w:rPr>
            </w:pP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</w:rPr>
              <w:t>DCI_cloud-storage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仿宋" w:hAnsi="仿宋" w:eastAsia="仿宋" w:cs="宋体"/>
                <w:color w:val="000000"/>
                <w:sz w:val="20"/>
                <w:szCs w:val="20"/>
              </w:rPr>
            </w:pP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</w:rPr>
              <w:t>云存储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8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2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仿宋" w:hAnsi="仿宋" w:eastAsia="仿宋" w:cs="宋体"/>
                <w:color w:val="000000"/>
                <w:sz w:val="20"/>
                <w:szCs w:val="20"/>
              </w:rPr>
            </w:pP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</w:rPr>
              <w:t>DCI_object-storage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仿宋" w:hAnsi="仿宋" w:eastAsia="仿宋" w:cs="宋体"/>
                <w:color w:val="000000"/>
                <w:sz w:val="20"/>
                <w:szCs w:val="20"/>
              </w:rPr>
            </w:pP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</w:rPr>
              <w:t>对象存储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8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2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仿宋" w:hAnsi="仿宋" w:eastAsia="仿宋" w:cs="宋体"/>
                <w:color w:val="000000"/>
                <w:sz w:val="20"/>
                <w:szCs w:val="20"/>
              </w:rPr>
            </w:pP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</w:rPr>
              <w:t>DCI_block-storage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仿宋" w:hAnsi="仿宋" w:eastAsia="仿宋" w:cs="宋体"/>
                <w:color w:val="000000"/>
                <w:sz w:val="20"/>
                <w:szCs w:val="20"/>
              </w:rPr>
            </w:pP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</w:rPr>
              <w:t>块存储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8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2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仿宋" w:hAnsi="仿宋" w:eastAsia="仿宋" w:cs="宋体"/>
                <w:color w:val="000000"/>
                <w:sz w:val="20"/>
                <w:szCs w:val="20"/>
              </w:rPr>
            </w:pP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</w:rPr>
              <w:t>DCI_media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仿宋" w:hAnsi="仿宋" w:eastAsia="仿宋" w:cs="宋体"/>
                <w:color w:val="000000"/>
                <w:sz w:val="20"/>
                <w:szCs w:val="20"/>
              </w:rPr>
            </w:pP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</w:rPr>
              <w:t>媒体存储/天翼看家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8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2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仿宋" w:hAnsi="仿宋" w:eastAsia="仿宋" w:cs="宋体"/>
                <w:color w:val="000000"/>
                <w:sz w:val="20"/>
                <w:szCs w:val="20"/>
              </w:rPr>
            </w:pP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</w:rPr>
              <w:t>DCI_bangongwang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仿宋" w:hAnsi="仿宋" w:eastAsia="仿宋" w:cs="宋体"/>
                <w:color w:val="000000"/>
                <w:sz w:val="20"/>
                <w:szCs w:val="20"/>
              </w:rPr>
            </w:pP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</w:rPr>
              <w:t>办公网专线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8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2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仿宋" w:hAnsi="仿宋" w:eastAsia="仿宋" w:cs="宋体"/>
                <w:color w:val="000000"/>
                <w:sz w:val="20"/>
                <w:szCs w:val="20"/>
              </w:rPr>
            </w:pP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</w:rPr>
              <w:t>DCI_edge-calculation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仿宋" w:hAnsi="仿宋" w:eastAsia="仿宋" w:cs="宋体"/>
                <w:color w:val="000000"/>
                <w:sz w:val="20"/>
                <w:szCs w:val="20"/>
              </w:rPr>
            </w:pP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</w:rPr>
              <w:t>边缘计算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8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</w:rPr>
              <w:t>1</w:t>
            </w: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2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仿宋" w:hAnsi="仿宋" w:eastAsia="仿宋" w:cs="宋体"/>
                <w:color w:val="000000"/>
                <w:sz w:val="20"/>
                <w:szCs w:val="20"/>
              </w:rPr>
            </w:pP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</w:rPr>
              <w:t>DCI_cdn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仿宋" w:hAnsi="仿宋" w:eastAsia="仿宋" w:cs="宋体"/>
                <w:color w:val="000000"/>
                <w:sz w:val="20"/>
                <w:szCs w:val="20"/>
              </w:rPr>
            </w:pPr>
            <w:r>
              <w:rPr>
                <w:rFonts w:hint="eastAsia" w:ascii="仿宋" w:hAnsi="仿宋" w:eastAsia="仿宋" w:cs="宋体"/>
                <w:color w:val="000000"/>
                <w:sz w:val="20"/>
                <w:szCs w:val="20"/>
              </w:rPr>
              <w:t>CDN动态加速</w:t>
            </w:r>
          </w:p>
        </w:tc>
      </w:tr>
    </w:tbl>
    <w:p>
      <w:pPr>
        <w:pStyle w:val="9"/>
        <w:spacing w:line="353" w:lineRule="auto"/>
        <w:ind w:left="0"/>
        <w:jc w:val="both"/>
        <w:rPr>
          <w:rFonts w:ascii="Times New Roman" w:hAnsi="Times New Roman" w:cs="Times New Roman"/>
          <w:i/>
          <w:iCs/>
          <w:sz w:val="20"/>
          <w:szCs w:val="20"/>
          <w:u w:val="single"/>
          <w:lang w:eastAsia="zh-CN"/>
        </w:rPr>
      </w:pPr>
    </w:p>
    <w:p>
      <w:pPr>
        <w:pStyle w:val="9"/>
        <w:spacing w:line="353" w:lineRule="auto"/>
        <w:ind w:left="0" w:firstLine="420"/>
        <w:jc w:val="both"/>
        <w:rPr>
          <w:rFonts w:ascii="等线" w:hAnsi="等线" w:eastAsia="等线" w:cs="等线"/>
          <w:color w:val="000000"/>
          <w:sz w:val="18"/>
          <w:szCs w:val="18"/>
          <w:lang w:eastAsia="zh-CN" w:bidi="ar"/>
        </w:rPr>
      </w:pPr>
      <w:r>
        <w:rPr>
          <w:rFonts w:hint="eastAsia" w:ascii="Times New Roman" w:hAnsi="Times New Roman" w:cs="Times New Roman"/>
          <w:b/>
          <w:bCs/>
          <w:sz w:val="18"/>
          <w:szCs w:val="18"/>
          <w:lang w:eastAsia="zh-CN"/>
        </w:rPr>
        <w:t>例5：</w:t>
      </w:r>
      <w:r>
        <w:rPr>
          <w:rFonts w:hint="eastAsia" w:ascii="等线" w:hAnsi="等线" w:eastAsia="等线" w:cs="等线"/>
          <w:b/>
          <w:bCs/>
          <w:color w:val="000000"/>
          <w:sz w:val="18"/>
          <w:szCs w:val="18"/>
          <w:lang w:eastAsia="zh-CN" w:bidi="ar"/>
        </w:rPr>
        <w:t>外联资源池端口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sz w:val="18"/>
          <w:szCs w:val="18"/>
          <w:lang w:eastAsia="zh-CN"/>
        </w:rPr>
        <w:t>interface XXX</w:t>
      </w:r>
    </w:p>
    <w:p>
      <w:pPr>
        <w:pStyle w:val="9"/>
        <w:spacing w:line="353" w:lineRule="auto"/>
        <w:ind w:left="0" w:firstLine="702" w:firstLineChars="390"/>
        <w:jc w:val="both"/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sz w:val="18"/>
          <w:szCs w:val="18"/>
          <w:lang w:eastAsia="zh-CN"/>
        </w:rPr>
        <w:t>description uT:163:SNA02-301-G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-</w:t>
      </w:r>
      <w:r>
        <w:rPr>
          <w:rFonts w:hint="eastAsia" w:ascii="Times New Roman" w:hAnsi="Times New Roman" w:cs="Times New Roman"/>
          <w:sz w:val="18"/>
          <w:szCs w:val="18"/>
          <w:lang w:eastAsia="zh-CN"/>
        </w:rPr>
        <w:t>20-ASR-HWNE40E-36U6.10GE2/2/0/0</w:t>
      </w:r>
    </w:p>
    <w:p>
      <w:pPr>
        <w:pStyle w:val="9"/>
        <w:spacing w:line="353" w:lineRule="auto"/>
        <w:ind w:left="0" w:firstLine="702" w:firstLineChars="390"/>
        <w:jc w:val="both"/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sz w:val="18"/>
          <w:szCs w:val="18"/>
          <w:lang w:eastAsia="zh-CN"/>
        </w:rPr>
        <w:t>description uT:DCI_yun-computer:SNA02-301-G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-</w:t>
      </w:r>
      <w:r>
        <w:rPr>
          <w:rFonts w:hint="eastAsia" w:ascii="Times New Roman" w:hAnsi="Times New Roman" w:cs="Times New Roman"/>
          <w:sz w:val="18"/>
          <w:szCs w:val="18"/>
          <w:lang w:eastAsia="zh-CN"/>
        </w:rPr>
        <w:t>20-ASR-HWNE40E-36U6.10GE2/2/0/0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hint="eastAsia" w:ascii="Times New Roman" w:hAnsi="Times New Roman" w:cs="Times New Roman"/>
          <w:sz w:val="18"/>
          <w:szCs w:val="18"/>
          <w:lang w:eastAsia="zh-CN"/>
        </w:rPr>
        <w:t>#</w:t>
      </w:r>
    </w:p>
    <w:p>
      <w:pPr>
        <w:pStyle w:val="9"/>
        <w:numPr>
          <w:ilvl w:val="0"/>
          <w:numId w:val="5"/>
        </w:numPr>
        <w:spacing w:line="353" w:lineRule="auto"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0"/>
          <w:szCs w:val="20"/>
          <w:lang w:eastAsia="zh-CN" w:bidi="ar"/>
        </w:rPr>
        <w:t>内联业务端口（含链路聚合和子接口）：</w:t>
      </w:r>
      <w:r>
        <w:rPr>
          <w:rFonts w:hint="eastAsia" w:ascii="Times New Roman" w:hAnsi="Times New Roman" w:cs="Times New Roman"/>
          <w:sz w:val="20"/>
          <w:szCs w:val="20"/>
          <w:lang w:eastAsia="zh-CN"/>
        </w:rPr>
        <w:t>资源池内部互联描述规则，含网络设备和服务器。</w:t>
      </w:r>
    </w:p>
    <w:p>
      <w:pPr>
        <w:pStyle w:val="9"/>
        <w:spacing w:line="353" w:lineRule="auto"/>
        <w:ind w:left="440" w:leftChars="200"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hint="eastAsia" w:ascii="Times New Roman" w:hAnsi="Times New Roman" w:cs="Times New Roman"/>
          <w:sz w:val="20"/>
          <w:szCs w:val="20"/>
          <w:lang w:eastAsia="zh-CN"/>
        </w:rPr>
        <w:t>【命名格式】</w:t>
      </w:r>
    </w:p>
    <w:p>
      <w:pPr>
        <w:pStyle w:val="9"/>
        <w:spacing w:line="353" w:lineRule="auto"/>
        <w:ind w:left="440" w:leftChars="200"/>
        <w:jc w:val="both"/>
        <w:rPr>
          <w:rFonts w:ascii="微软雅黑" w:hAnsi="微软雅黑" w:eastAsia="微软雅黑" w:cs="Times New Roman"/>
          <w:i/>
          <w:iCs/>
          <w:color w:val="FF0000"/>
          <w:sz w:val="20"/>
          <w:lang w:eastAsia="zh-CN" w:bidi="ar"/>
        </w:rPr>
      </w:pPr>
      <w:r>
        <w:rPr>
          <w:rFonts w:hint="eastAsia" w:ascii="微软雅黑" w:hAnsi="微软雅黑" w:eastAsia="微软雅黑" w:cs="Times New Roman"/>
          <w:i/>
          <w:iCs/>
          <w:color w:val="0338FB"/>
          <w:sz w:val="20"/>
          <w:lang w:eastAsia="zh-CN" w:bidi="ar"/>
        </w:rPr>
        <w:t xml:space="preserve">uT/pT/dT:对端设备名称.对端端口:对端设备管理IP     </w:t>
      </w:r>
      <w:r>
        <w:rPr>
          <w:rFonts w:hint="eastAsia" w:ascii="微软雅黑" w:hAnsi="微软雅黑" w:eastAsia="微软雅黑" w:cs="Times New Roman"/>
          <w:i/>
          <w:iCs/>
          <w:color w:val="FF0000"/>
          <w:sz w:val="20"/>
          <w:lang w:eastAsia="zh-CN" w:bidi="ar"/>
        </w:rPr>
        <w:t>----互联服务器</w:t>
      </w:r>
    </w:p>
    <w:p>
      <w:pPr>
        <w:pStyle w:val="9"/>
        <w:spacing w:line="353" w:lineRule="auto"/>
        <w:ind w:left="440" w:leftChars="200"/>
        <w:jc w:val="both"/>
        <w:rPr>
          <w:rFonts w:ascii="微软雅黑" w:hAnsi="微软雅黑" w:eastAsia="微软雅黑" w:cs="Times New Roman"/>
          <w:i/>
          <w:iCs/>
          <w:color w:val="FF0000"/>
          <w:sz w:val="20"/>
          <w:lang w:eastAsia="zh-CN" w:bidi="ar"/>
        </w:rPr>
      </w:pPr>
      <w:r>
        <w:rPr>
          <w:rFonts w:hint="eastAsia" w:ascii="微软雅黑" w:hAnsi="微软雅黑" w:eastAsia="微软雅黑" w:cs="Times New Roman"/>
          <w:i/>
          <w:iCs/>
          <w:color w:val="0338FB"/>
          <w:sz w:val="20"/>
          <w:lang w:eastAsia="zh-CN" w:bidi="ar"/>
        </w:rPr>
        <w:t xml:space="preserve">dT:功能or业务字段:对端设备名称.对端端口     </w:t>
      </w:r>
      <w:r>
        <w:rPr>
          <w:rFonts w:hint="eastAsia" w:ascii="微软雅黑" w:hAnsi="微软雅黑" w:eastAsia="微软雅黑" w:cs="Times New Roman"/>
          <w:i/>
          <w:iCs/>
          <w:color w:val="FF0000"/>
          <w:sz w:val="20"/>
          <w:lang w:eastAsia="zh-CN" w:bidi="ar"/>
        </w:rPr>
        <w:t>----互联服务器</w:t>
      </w:r>
    </w:p>
    <w:p>
      <w:pPr>
        <w:pStyle w:val="9"/>
        <w:spacing w:line="353" w:lineRule="auto"/>
        <w:ind w:left="0" w:firstLine="420"/>
        <w:jc w:val="both"/>
        <w:rPr>
          <w:rFonts w:ascii="等线" w:hAnsi="等线" w:eastAsia="等线" w:cs="等线"/>
          <w:color w:val="000000"/>
          <w:sz w:val="18"/>
          <w:szCs w:val="18"/>
          <w:lang w:eastAsia="zh-CN" w:bidi="ar"/>
        </w:rPr>
      </w:pPr>
      <w:r>
        <w:rPr>
          <w:rFonts w:hint="eastAsia" w:ascii="Times New Roman" w:hAnsi="Times New Roman" w:cs="Times New Roman"/>
          <w:b/>
          <w:bCs/>
          <w:sz w:val="18"/>
          <w:szCs w:val="18"/>
          <w:lang w:eastAsia="zh-CN"/>
        </w:rPr>
        <w:t>例6：内</w:t>
      </w:r>
      <w:r>
        <w:rPr>
          <w:rFonts w:hint="eastAsia" w:ascii="等线" w:hAnsi="等线" w:eastAsia="等线" w:cs="等线"/>
          <w:b/>
          <w:bCs/>
          <w:color w:val="000000"/>
          <w:sz w:val="18"/>
          <w:szCs w:val="18"/>
          <w:lang w:eastAsia="zh-CN" w:bidi="ar"/>
        </w:rPr>
        <w:t>联业务端口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color w:val="FF0000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sz w:val="18"/>
          <w:szCs w:val="18"/>
          <w:lang w:eastAsia="zh-CN"/>
        </w:rPr>
        <w:t xml:space="preserve">interface XXX        </w:t>
      </w:r>
      <w:r>
        <w:rPr>
          <w:rFonts w:hint="eastAsia" w:ascii="Times New Roman" w:hAnsi="Times New Roman" w:cs="Times New Roman"/>
          <w:color w:val="FF0000"/>
          <w:sz w:val="18"/>
          <w:szCs w:val="18"/>
          <w:lang w:eastAsia="zh-CN"/>
        </w:rPr>
        <w:t xml:space="preserve"> //对接网络设备</w:t>
      </w:r>
    </w:p>
    <w:p>
      <w:pPr>
        <w:pStyle w:val="9"/>
        <w:spacing w:line="353" w:lineRule="auto"/>
        <w:ind w:left="0" w:firstLine="702" w:firstLineChars="390"/>
        <w:jc w:val="both"/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sz w:val="18"/>
          <w:szCs w:val="18"/>
          <w:lang w:eastAsia="zh-CN"/>
        </w:rPr>
        <w:t>uT:SNA02-301-G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-</w:t>
      </w:r>
      <w:r>
        <w:rPr>
          <w:rFonts w:hint="eastAsia" w:ascii="Times New Roman" w:hAnsi="Times New Roman" w:cs="Times New Roman"/>
          <w:sz w:val="18"/>
          <w:szCs w:val="18"/>
          <w:lang w:eastAsia="zh-CN"/>
        </w:rPr>
        <w:t>03-511-CRT-HWNE40E-14U28.10GE1/0/1:10.255.96.65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sz w:val="18"/>
          <w:szCs w:val="18"/>
          <w:lang w:eastAsia="zh-CN"/>
        </w:rPr>
        <w:t>#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color w:val="FF0000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sz w:val="18"/>
          <w:szCs w:val="18"/>
          <w:lang w:eastAsia="zh-CN"/>
        </w:rPr>
        <w:t xml:space="preserve">interface XXX        </w:t>
      </w:r>
      <w:r>
        <w:rPr>
          <w:rFonts w:hint="eastAsia" w:ascii="Times New Roman" w:hAnsi="Times New Roman" w:cs="Times New Roman"/>
          <w:color w:val="FF0000"/>
          <w:sz w:val="18"/>
          <w:szCs w:val="18"/>
          <w:lang w:eastAsia="zh-CN"/>
        </w:rPr>
        <w:t xml:space="preserve"> //对接服务器设备</w:t>
      </w:r>
    </w:p>
    <w:p>
      <w:pPr>
        <w:pStyle w:val="9"/>
        <w:spacing w:line="353" w:lineRule="auto"/>
        <w:ind w:left="0" w:firstLine="702" w:firstLineChars="390"/>
        <w:jc w:val="both"/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sz w:val="18"/>
          <w:szCs w:val="18"/>
          <w:lang w:eastAsia="zh-CN"/>
        </w:rPr>
        <w:t>dT:Cunchu:NMA04-305-B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-</w:t>
      </w:r>
      <w:r>
        <w:rPr>
          <w:rFonts w:hint="eastAsia" w:ascii="Times New Roman" w:hAnsi="Times New Roman" w:cs="Times New Roman"/>
          <w:sz w:val="18"/>
          <w:szCs w:val="18"/>
          <w:lang w:eastAsia="zh-CN"/>
        </w:rPr>
        <w:t>03-182-SEV-ZX5300-2U28.slot2-1</w:t>
      </w:r>
    </w:p>
    <w:p>
      <w:pPr>
        <w:pStyle w:val="9"/>
        <w:spacing w:line="353" w:lineRule="auto"/>
        <w:ind w:left="0" w:firstLine="420"/>
        <w:jc w:val="both"/>
        <w:rPr>
          <w:rFonts w:ascii="微软雅黑" w:hAnsi="微软雅黑" w:eastAsia="微软雅黑" w:cs="Times New Roman"/>
          <w:i/>
          <w:iCs/>
          <w:color w:val="0338FB"/>
          <w:sz w:val="20"/>
          <w:u w:val="single"/>
          <w:lang w:eastAsia="zh-CN" w:bidi="ar"/>
        </w:rPr>
      </w:pPr>
      <w:r>
        <w:rPr>
          <w:rFonts w:hint="eastAsia" w:ascii="Times New Roman" w:hAnsi="Times New Roman" w:cs="Times New Roman"/>
          <w:sz w:val="18"/>
          <w:szCs w:val="18"/>
          <w:lang w:eastAsia="zh-CN"/>
        </w:rPr>
        <w:t>#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sz w:val="18"/>
          <w:szCs w:val="18"/>
          <w:lang w:eastAsia="zh-CN"/>
        </w:rPr>
      </w:pPr>
    </w:p>
    <w:p>
      <w:pPr>
        <w:pStyle w:val="9"/>
        <w:numPr>
          <w:ilvl w:val="0"/>
          <w:numId w:val="5"/>
        </w:numPr>
        <w:spacing w:line="353" w:lineRule="auto"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0"/>
          <w:szCs w:val="20"/>
          <w:lang w:eastAsia="zh-CN" w:bidi="ar"/>
        </w:rPr>
        <w:t>内联业务端口（堆叠0r MLAG横连）：</w:t>
      </w:r>
      <w:r>
        <w:rPr>
          <w:rFonts w:hint="eastAsia" w:ascii="Times New Roman" w:hAnsi="Times New Roman" w:cs="Times New Roman"/>
          <w:sz w:val="20"/>
          <w:szCs w:val="20"/>
          <w:lang w:eastAsia="zh-CN"/>
        </w:rPr>
        <w:t>从左到右依次描述该端口链接的对端设备编号、端口、管理IP、堆叠0r MLAG标记。</w:t>
      </w:r>
    </w:p>
    <w:p>
      <w:pPr>
        <w:pStyle w:val="9"/>
        <w:spacing w:line="353" w:lineRule="auto"/>
        <w:ind w:left="440" w:leftChars="200"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hint="eastAsia" w:ascii="Times New Roman" w:hAnsi="Times New Roman" w:cs="Times New Roman"/>
          <w:sz w:val="20"/>
          <w:szCs w:val="20"/>
          <w:lang w:eastAsia="zh-CN"/>
        </w:rPr>
        <w:t>【命名格式】</w:t>
      </w:r>
    </w:p>
    <w:p>
      <w:pPr>
        <w:pStyle w:val="9"/>
        <w:spacing w:line="353" w:lineRule="auto"/>
        <w:ind w:left="440" w:leftChars="200"/>
        <w:jc w:val="both"/>
        <w:rPr>
          <w:rFonts w:ascii="微软雅黑" w:hAnsi="微软雅黑" w:eastAsia="微软雅黑" w:cs="Times New Roman"/>
          <w:i/>
          <w:iCs/>
          <w:color w:val="0338FB"/>
          <w:sz w:val="20"/>
          <w:lang w:eastAsia="zh-CN" w:bidi="ar"/>
        </w:rPr>
      </w:pPr>
      <w:r>
        <w:rPr>
          <w:rFonts w:hint="eastAsia" w:ascii="微软雅黑" w:hAnsi="微软雅黑" w:eastAsia="微软雅黑" w:cs="Times New Roman"/>
          <w:i/>
          <w:iCs/>
          <w:color w:val="0338FB"/>
          <w:sz w:val="20"/>
          <w:lang w:eastAsia="zh-CN" w:bidi="ar"/>
        </w:rPr>
        <w:t>pT:功能or业务字段:对端设备名称.对端端口:对端设备管理IP_Stack</w:t>
      </w:r>
    </w:p>
    <w:p>
      <w:pPr>
        <w:pStyle w:val="9"/>
        <w:spacing w:line="353" w:lineRule="auto"/>
        <w:ind w:left="440" w:leftChars="20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微软雅黑" w:hAnsi="微软雅黑" w:eastAsia="微软雅黑" w:cs="Times New Roman"/>
          <w:i/>
          <w:iCs/>
          <w:color w:val="0338FB"/>
          <w:sz w:val="20"/>
          <w:lang w:eastAsia="zh-CN" w:bidi="ar"/>
        </w:rPr>
        <w:t>pT:功能or业务字段:对端设备名称.对端端口:对端设备管理IP</w:t>
      </w:r>
      <w:ins w:id="268" w:author="kang" w:date="2022-08-26T19:12:00Z">
        <w:r>
          <w:rPr>
            <w:rFonts w:hint="eastAsia" w:ascii="微软雅黑" w:hAnsi="微软雅黑" w:eastAsia="微软雅黑" w:cs="Times New Roman"/>
            <w:i/>
            <w:iCs/>
            <w:color w:val="0338FB"/>
            <w:sz w:val="20"/>
            <w:lang w:eastAsia="zh-CN" w:bidi="ar"/>
          </w:rPr>
          <w:t>_</w:t>
        </w:r>
      </w:ins>
      <w:r>
        <w:rPr>
          <w:rFonts w:hint="eastAsia" w:ascii="微软雅黑" w:hAnsi="微软雅黑" w:eastAsia="微软雅黑" w:cs="Times New Roman"/>
          <w:i/>
          <w:iCs/>
          <w:color w:val="0338FB"/>
          <w:sz w:val="20"/>
          <w:lang w:eastAsia="zh-CN" w:bidi="ar"/>
        </w:rPr>
        <w:t>M-LAG</w:t>
      </w:r>
    </w:p>
    <w:p>
      <w:pPr>
        <w:pStyle w:val="9"/>
        <w:spacing w:line="353" w:lineRule="auto"/>
        <w:ind w:left="0" w:firstLine="420"/>
        <w:jc w:val="both"/>
        <w:rPr>
          <w:rFonts w:ascii="等线" w:hAnsi="等线" w:eastAsia="等线" w:cs="等线"/>
          <w:color w:val="000000"/>
          <w:sz w:val="18"/>
          <w:szCs w:val="18"/>
          <w:lang w:eastAsia="zh-CN" w:bidi="ar"/>
        </w:rPr>
      </w:pPr>
      <w:r>
        <w:rPr>
          <w:rFonts w:hint="eastAsia" w:ascii="Times New Roman" w:hAnsi="Times New Roman" w:cs="Times New Roman"/>
          <w:b/>
          <w:bCs/>
          <w:sz w:val="18"/>
          <w:szCs w:val="18"/>
          <w:lang w:eastAsia="zh-CN"/>
        </w:rPr>
        <w:t>例7：内</w:t>
      </w:r>
      <w:r>
        <w:rPr>
          <w:rFonts w:hint="eastAsia" w:ascii="等线" w:hAnsi="等线" w:eastAsia="等线" w:cs="等线"/>
          <w:b/>
          <w:bCs/>
          <w:color w:val="000000"/>
          <w:sz w:val="18"/>
          <w:szCs w:val="18"/>
          <w:lang w:eastAsia="zh-CN" w:bidi="ar"/>
        </w:rPr>
        <w:t>联业务端口-堆叠/MLAG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sz w:val="18"/>
          <w:szCs w:val="18"/>
          <w:lang w:eastAsia="zh-CN"/>
        </w:rPr>
        <w:t>interface XXX</w:t>
      </w:r>
    </w:p>
    <w:p>
      <w:pPr>
        <w:pStyle w:val="9"/>
        <w:spacing w:line="353" w:lineRule="auto"/>
        <w:ind w:left="0" w:firstLine="702" w:firstLineChars="390"/>
        <w:jc w:val="both"/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sz w:val="18"/>
          <w:szCs w:val="18"/>
          <w:lang w:eastAsia="zh-CN"/>
        </w:rPr>
        <w:t>pT:</w:t>
      </w:r>
      <w:r>
        <w:rPr>
          <w:rFonts w:hint="eastAsia" w:ascii="ËÎÌå" w:hAnsi="ËÎÌå" w:cs="ËÎÌå" w:eastAsiaTheme="minorEastAsia"/>
          <w:sz w:val="20"/>
          <w:szCs w:val="20"/>
          <w:lang w:eastAsia="zh-CN" w:bidi="ar"/>
        </w:rPr>
        <w:t>TJJJJA2-301-A-01</w:t>
      </w:r>
      <w:r>
        <w:rPr>
          <w:rFonts w:hint="eastAsia" w:ascii="Times New Roman" w:hAnsi="Times New Roman" w:cs="Times New Roman"/>
          <w:sz w:val="18"/>
          <w:szCs w:val="18"/>
          <w:lang w:eastAsia="zh-CN"/>
        </w:rPr>
        <w:t>-CSW-ZX9908-21U06.10GE2/2/0/0:10.255.96.65_Stack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sz w:val="18"/>
          <w:szCs w:val="18"/>
          <w:lang w:eastAsia="zh-CN"/>
        </w:rPr>
        <w:t>#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sz w:val="18"/>
          <w:szCs w:val="18"/>
          <w:lang w:eastAsia="zh-CN"/>
        </w:rPr>
        <w:t>interface XXX</w:t>
      </w:r>
    </w:p>
    <w:p>
      <w:pPr>
        <w:pStyle w:val="9"/>
        <w:spacing w:line="353" w:lineRule="auto"/>
        <w:ind w:left="0" w:firstLine="702" w:firstLineChars="390"/>
        <w:jc w:val="both"/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sz w:val="18"/>
          <w:szCs w:val="18"/>
          <w:lang w:eastAsia="zh-CN"/>
        </w:rPr>
        <w:t>pT:</w:t>
      </w:r>
      <w:r>
        <w:rPr>
          <w:rFonts w:hint="eastAsia" w:ascii="ËÎÌå" w:hAnsi="ËÎÌå" w:cs="ËÎÌå" w:eastAsiaTheme="minorEastAsia"/>
          <w:sz w:val="20"/>
          <w:szCs w:val="20"/>
          <w:lang w:eastAsia="zh-CN" w:bidi="ar"/>
        </w:rPr>
        <w:t>TJJJJA2-301-A-01</w:t>
      </w:r>
      <w:r>
        <w:rPr>
          <w:rFonts w:hint="eastAsia" w:ascii="Times New Roman" w:hAnsi="Times New Roman" w:cs="Times New Roman"/>
          <w:sz w:val="18"/>
          <w:szCs w:val="18"/>
          <w:lang w:eastAsia="zh-CN"/>
        </w:rPr>
        <w:t>-CSW-ZX9908-21U06.10GE2/2/0/0:10.255.96.65_M-LAG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sz w:val="18"/>
          <w:szCs w:val="18"/>
          <w:lang w:eastAsia="zh-CN"/>
        </w:rPr>
        <w:t>#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sz w:val="18"/>
          <w:szCs w:val="18"/>
          <w:lang w:eastAsia="zh-CN"/>
        </w:rPr>
      </w:pPr>
    </w:p>
    <w:p>
      <w:pPr>
        <w:pStyle w:val="3"/>
        <w:spacing w:before="120" w:beforeLines="50" w:after="120" w:afterLines="50"/>
        <w:rPr>
          <w:rFonts w:eastAsia="Arial" w:cs="Times New Roman"/>
          <w:lang w:eastAsia="zh-CN"/>
        </w:rPr>
      </w:pPr>
      <w:bookmarkStart w:id="32" w:name="_bookmark11"/>
      <w:bookmarkEnd w:id="32"/>
      <w:bookmarkStart w:id="33" w:name="_Toc4497"/>
      <w:r>
        <w:rPr>
          <w:rFonts w:eastAsia="Arial" w:cs="Times New Roman"/>
          <w:lang w:eastAsia="zh-CN"/>
        </w:rPr>
        <w:t>2.5</w:t>
      </w:r>
      <w:r>
        <w:rPr>
          <w:rFonts w:hint="eastAsia" w:eastAsia="宋体" w:cs="Times New Roman"/>
          <w:lang w:eastAsia="zh-CN"/>
        </w:rPr>
        <w:t>设备标签</w:t>
      </w:r>
      <w:bookmarkEnd w:id="33"/>
    </w:p>
    <w:p>
      <w:pPr>
        <w:pStyle w:val="9"/>
        <w:spacing w:line="353" w:lineRule="auto"/>
        <w:ind w:left="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【定义】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在工程建设中制作设备的标签，描述设备的具体情况，作为设备的唯一标识码，为后期资源存档，资源核实，机房巡检时使用。</w:t>
      </w:r>
    </w:p>
    <w:p>
      <w:pPr>
        <w:pStyle w:val="9"/>
        <w:spacing w:line="353" w:lineRule="auto"/>
        <w:ind w:left="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【规则】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设备标签共分为两种，一种为设备维护标签，提供现场维护人员识别设备基本信息；另一种设备二维码标签，二维码涵盖设备客户信息、设备厂家、设备位置信息、设备名称、设备管理</w:t>
      </w:r>
      <w:r>
        <w:rPr>
          <w:rFonts w:ascii="Times New Roman" w:hAnsi="Times New Roman" w:cs="Times New Roman"/>
          <w:lang w:eastAsia="zh-CN"/>
        </w:rPr>
        <w:t>IP</w:t>
      </w:r>
      <w:r>
        <w:rPr>
          <w:rFonts w:hint="eastAsia" w:ascii="Times New Roman" w:hAnsi="Times New Roman" w:cs="Times New Roman"/>
          <w:lang w:eastAsia="zh-CN"/>
        </w:rPr>
        <w:t>、设备序列号、设备配置描述及其他相关信息。两种标签需同时粘贴在设备上。</w:t>
      </w:r>
    </w:p>
    <w:p>
      <w:pPr>
        <w:pStyle w:val="9"/>
        <w:spacing w:line="353" w:lineRule="auto"/>
        <w:ind w:left="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【设备维护标签格式】</w:t>
      </w:r>
    </w:p>
    <w:tbl>
      <w:tblPr>
        <w:tblStyle w:val="21"/>
        <w:tblW w:w="0" w:type="auto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0"/>
        <w:gridCol w:w="2122"/>
        <w:gridCol w:w="2148"/>
        <w:gridCol w:w="196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2" w:hRule="exact"/>
        </w:trPr>
        <w:tc>
          <w:tcPr>
            <w:tcW w:w="1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11" w:line="200" w:lineRule="exact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  <w:p>
            <w:pPr>
              <w:pStyle w:val="23"/>
              <w:ind w:left="562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设备名称</w:t>
            </w:r>
          </w:p>
        </w:tc>
        <w:tc>
          <w:tcPr>
            <w:tcW w:w="21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11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pStyle w:val="23"/>
              <w:ind w:left="138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云主</w:t>
            </w:r>
            <w:r>
              <w:rPr>
                <w:rFonts w:hint="eastAsia" w:ascii="Times New Roman" w:hAnsi="Times New Roman" w:eastAsia="宋体" w:cs="Times New Roman"/>
                <w:spacing w:val="-3"/>
                <w:sz w:val="21"/>
                <w:szCs w:val="21"/>
              </w:rPr>
              <w:t>机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核</w:t>
            </w:r>
            <w:r>
              <w:rPr>
                <w:rFonts w:hint="eastAsia" w:ascii="Times New Roman" w:hAnsi="Times New Roman" w:eastAsia="宋体" w:cs="Times New Roman"/>
                <w:spacing w:val="-3"/>
                <w:sz w:val="21"/>
                <w:szCs w:val="21"/>
              </w:rPr>
              <w:t>心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交</w:t>
            </w:r>
            <w:r>
              <w:rPr>
                <w:rFonts w:hint="eastAsia" w:ascii="Times New Roman" w:hAnsi="Times New Roman" w:eastAsia="宋体" w:cs="Times New Roman"/>
                <w:spacing w:val="-3"/>
                <w:sz w:val="21"/>
                <w:szCs w:val="21"/>
              </w:rPr>
              <w:t>换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机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2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11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pStyle w:val="23"/>
              <w:ind w:left="649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设备型号</w:t>
            </w:r>
          </w:p>
        </w:tc>
        <w:tc>
          <w:tcPr>
            <w:tcW w:w="1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13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pStyle w:val="23"/>
              <w:ind w:right="1"/>
              <w:jc w:val="center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1"/>
                <w:szCs w:val="21"/>
              </w:rPr>
              <w:t>X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X</w:t>
            </w:r>
            <w:r>
              <w:rPr>
                <w:rFonts w:ascii="Times New Roman" w:hAnsi="Times New Roman" w:eastAsia="Times New Roman" w:cs="Times New Roman"/>
                <w:spacing w:val="-2"/>
                <w:sz w:val="21"/>
                <w:szCs w:val="21"/>
              </w:rPr>
              <w:t>X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exact"/>
        </w:trPr>
        <w:tc>
          <w:tcPr>
            <w:tcW w:w="1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11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pStyle w:val="23"/>
              <w:ind w:left="351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资产管理部门</w:t>
            </w:r>
          </w:p>
        </w:tc>
        <w:tc>
          <w:tcPr>
            <w:tcW w:w="21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11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pStyle w:val="23"/>
              <w:ind w:left="218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电信</w:t>
            </w:r>
            <w:r>
              <w:rPr>
                <w:rFonts w:hint="eastAsia" w:ascii="Times New Roman" w:hAnsi="Times New Roman" w:eastAsia="宋体" w:cs="Times New Roman"/>
                <w:spacing w:val="-3"/>
                <w:sz w:val="21"/>
                <w:szCs w:val="21"/>
              </w:rPr>
              <w:t>云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公</w:t>
            </w:r>
            <w:r>
              <w:rPr>
                <w:rFonts w:hint="eastAsia" w:ascii="Times New Roman" w:hAnsi="Times New Roman" w:eastAsia="宋体" w:cs="Times New Roman"/>
                <w:spacing w:val="-3"/>
                <w:sz w:val="21"/>
                <w:szCs w:val="21"/>
              </w:rPr>
              <w:t>司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运</w:t>
            </w:r>
            <w:r>
              <w:rPr>
                <w:rFonts w:hint="eastAsia" w:ascii="Times New Roman" w:hAnsi="Times New Roman" w:eastAsia="宋体" w:cs="Times New Roman"/>
                <w:spacing w:val="-3"/>
                <w:sz w:val="21"/>
                <w:szCs w:val="21"/>
                <w:lang w:eastAsia="zh-CN"/>
              </w:rPr>
              <w:t>维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部</w:t>
            </w:r>
          </w:p>
        </w:tc>
        <w:tc>
          <w:tcPr>
            <w:tcW w:w="2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11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pStyle w:val="23"/>
              <w:ind w:left="649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机柜编号</w:t>
            </w:r>
          </w:p>
        </w:tc>
        <w:tc>
          <w:tcPr>
            <w:tcW w:w="1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13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pStyle w:val="23"/>
              <w:ind w:right="4"/>
              <w:jc w:val="center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1"/>
                <w:szCs w:val="21"/>
              </w:rPr>
              <w:t>XX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exact"/>
        </w:trPr>
        <w:tc>
          <w:tcPr>
            <w:tcW w:w="411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4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>
            <w:pPr>
              <w:pStyle w:val="23"/>
              <w:ind w:left="133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所属项目：</w:t>
            </w:r>
          </w:p>
        </w:tc>
        <w:tc>
          <w:tcPr>
            <w:tcW w:w="411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4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>
            <w:pPr>
              <w:pStyle w:val="23"/>
              <w:ind w:left="-1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序列号：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exact"/>
        </w:trPr>
        <w:tc>
          <w:tcPr>
            <w:tcW w:w="8224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6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>
            <w:pPr>
              <w:pStyle w:val="23"/>
              <w:ind w:left="133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设备编码：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exact"/>
        </w:trPr>
        <w:tc>
          <w:tcPr>
            <w:tcW w:w="8224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3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>
            <w:pPr>
              <w:pStyle w:val="23"/>
              <w:ind w:left="133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备注：</w:t>
            </w:r>
          </w:p>
        </w:tc>
      </w:tr>
    </w:tbl>
    <w:p>
      <w:pPr>
        <w:pStyle w:val="9"/>
        <w:spacing w:line="353" w:lineRule="auto"/>
        <w:ind w:left="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【设</w:t>
      </w:r>
      <w:r>
        <w:rPr>
          <w:rFonts w:hint="eastAsia" w:ascii="Times New Roman" w:hAnsi="Times New Roman" w:cs="Times New Roman"/>
          <w:spacing w:val="-3"/>
          <w:lang w:eastAsia="zh-CN"/>
        </w:rPr>
        <w:t>备</w:t>
      </w:r>
      <w:r>
        <w:rPr>
          <w:rFonts w:hint="eastAsia" w:ascii="Times New Roman" w:hAnsi="Times New Roman" w:cs="Times New Roman"/>
          <w:lang w:eastAsia="zh-CN"/>
        </w:rPr>
        <w:t>二</w:t>
      </w:r>
      <w:r>
        <w:rPr>
          <w:rFonts w:hint="eastAsia" w:ascii="Times New Roman" w:hAnsi="Times New Roman" w:cs="Times New Roman"/>
          <w:spacing w:val="-3"/>
          <w:lang w:eastAsia="zh-CN"/>
        </w:rPr>
        <w:t>维</w:t>
      </w:r>
      <w:r>
        <w:rPr>
          <w:rFonts w:hint="eastAsia" w:ascii="Times New Roman" w:hAnsi="Times New Roman" w:cs="Times New Roman"/>
          <w:lang w:eastAsia="zh-CN"/>
        </w:rPr>
        <w:t>码</w:t>
      </w:r>
      <w:r>
        <w:rPr>
          <w:rFonts w:hint="eastAsia" w:ascii="Times New Roman" w:hAnsi="Times New Roman" w:cs="Times New Roman"/>
          <w:spacing w:val="-3"/>
          <w:lang w:eastAsia="zh-CN"/>
        </w:rPr>
        <w:t>标</w:t>
      </w:r>
      <w:r>
        <w:rPr>
          <w:rFonts w:hint="eastAsia" w:ascii="Times New Roman" w:hAnsi="Times New Roman" w:cs="Times New Roman"/>
          <w:lang w:eastAsia="zh-CN"/>
        </w:rPr>
        <w:t>签</w:t>
      </w:r>
      <w:r>
        <w:rPr>
          <w:rFonts w:hint="eastAsia" w:ascii="Times New Roman" w:hAnsi="Times New Roman" w:cs="Times New Roman"/>
          <w:spacing w:val="-3"/>
          <w:lang w:eastAsia="zh-CN"/>
        </w:rPr>
        <w:t>格</w:t>
      </w:r>
      <w:r>
        <w:rPr>
          <w:rFonts w:hint="eastAsia" w:ascii="Times New Roman" w:hAnsi="Times New Roman" w:cs="Times New Roman"/>
          <w:lang w:eastAsia="zh-CN"/>
        </w:rPr>
        <w:t>式】</w:t>
      </w:r>
    </w:p>
    <w:p>
      <w:pPr>
        <w:spacing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2041525</wp:posOffset>
                </wp:positionH>
                <wp:positionV relativeFrom="paragraph">
                  <wp:posOffset>71120</wp:posOffset>
                </wp:positionV>
                <wp:extent cx="3517900" cy="908050"/>
                <wp:effectExtent l="3175" t="1905" r="3175" b="4445"/>
                <wp:wrapNone/>
                <wp:docPr id="17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7900" cy="908050"/>
                          <a:chOff x="3184" y="-1458"/>
                          <a:chExt cx="5540" cy="1430"/>
                        </a:xfrm>
                      </wpg:grpSpPr>
                      <wpg:grpSp>
                        <wpg:cNvPr id="18" name="Group 34"/>
                        <wpg:cNvGrpSpPr/>
                        <wpg:grpSpPr>
                          <a:xfrm>
                            <a:off x="3190" y="-1452"/>
                            <a:ext cx="5528" cy="2"/>
                            <a:chOff x="3190" y="-1452"/>
                            <a:chExt cx="5528" cy="2"/>
                          </a:xfrm>
                        </wpg:grpSpPr>
                        <wps:wsp>
                          <wps:cNvPr id="19" name="Freeform 35"/>
                          <wps:cNvSpPr/>
                          <wps:spPr bwMode="auto">
                            <a:xfrm>
                              <a:off x="3190" y="-1452"/>
                              <a:ext cx="5528" cy="2"/>
                            </a:xfrm>
                            <a:custGeom>
                              <a:avLst/>
                              <a:gdLst>
                                <a:gd name="T0" fmla="+- 0 3190 3190"/>
                                <a:gd name="T1" fmla="*/ T0 w 5528"/>
                                <a:gd name="T2" fmla="+- 0 8718 3190"/>
                                <a:gd name="T3" fmla="*/ T2 w 55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528">
                                  <a:moveTo>
                                    <a:pt x="0" y="0"/>
                                  </a:moveTo>
                                  <a:lnTo>
                                    <a:pt x="552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32"/>
                        <wpg:cNvGrpSpPr/>
                        <wpg:grpSpPr>
                          <a:xfrm>
                            <a:off x="3195" y="-1447"/>
                            <a:ext cx="2" cy="1409"/>
                            <a:chOff x="3195" y="-1447"/>
                            <a:chExt cx="2" cy="1409"/>
                          </a:xfrm>
                        </wpg:grpSpPr>
                        <wps:wsp>
                          <wps:cNvPr id="21" name="Freeform 33"/>
                          <wps:cNvSpPr/>
                          <wps:spPr bwMode="auto">
                            <a:xfrm>
                              <a:off x="3195" y="-1447"/>
                              <a:ext cx="2" cy="1409"/>
                            </a:xfrm>
                            <a:custGeom>
                              <a:avLst/>
                              <a:gdLst>
                                <a:gd name="T0" fmla="+- 0 -1447 -1447"/>
                                <a:gd name="T1" fmla="*/ -1447 h 1409"/>
                                <a:gd name="T2" fmla="+- 0 -38 -1447"/>
                                <a:gd name="T3" fmla="*/ -38 h 140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09">
                                  <a:moveTo>
                                    <a:pt x="0" y="0"/>
                                  </a:moveTo>
                                  <a:lnTo>
                                    <a:pt x="0" y="140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0"/>
                        <wpg:cNvGrpSpPr/>
                        <wpg:grpSpPr>
                          <a:xfrm>
                            <a:off x="3190" y="-33"/>
                            <a:ext cx="5528" cy="2"/>
                            <a:chOff x="3190" y="-33"/>
                            <a:chExt cx="5528" cy="2"/>
                          </a:xfrm>
                        </wpg:grpSpPr>
                        <wps:wsp>
                          <wps:cNvPr id="23" name="Freeform 31"/>
                          <wps:cNvSpPr/>
                          <wps:spPr bwMode="auto">
                            <a:xfrm>
                              <a:off x="3190" y="-33"/>
                              <a:ext cx="5528" cy="2"/>
                            </a:xfrm>
                            <a:custGeom>
                              <a:avLst/>
                              <a:gdLst>
                                <a:gd name="T0" fmla="+- 0 3190 3190"/>
                                <a:gd name="T1" fmla="*/ T0 w 5528"/>
                                <a:gd name="T2" fmla="+- 0 8718 3190"/>
                                <a:gd name="T3" fmla="*/ T2 w 55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528">
                                  <a:moveTo>
                                    <a:pt x="0" y="0"/>
                                  </a:moveTo>
                                  <a:lnTo>
                                    <a:pt x="552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8"/>
                        <wpg:cNvGrpSpPr/>
                        <wpg:grpSpPr>
                          <a:xfrm>
                            <a:off x="6873" y="-1447"/>
                            <a:ext cx="2" cy="1409"/>
                            <a:chOff x="6873" y="-1447"/>
                            <a:chExt cx="2" cy="1409"/>
                          </a:xfrm>
                        </wpg:grpSpPr>
                        <wps:wsp>
                          <wps:cNvPr id="25" name="Freeform 29"/>
                          <wps:cNvSpPr/>
                          <wps:spPr bwMode="auto">
                            <a:xfrm>
                              <a:off x="6873" y="-1447"/>
                              <a:ext cx="2" cy="1409"/>
                            </a:xfrm>
                            <a:custGeom>
                              <a:avLst/>
                              <a:gdLst>
                                <a:gd name="T0" fmla="+- 0 -1447 -1447"/>
                                <a:gd name="T1" fmla="*/ -1447 h 1409"/>
                                <a:gd name="T2" fmla="+- 0 -38 -1447"/>
                                <a:gd name="T3" fmla="*/ -38 h 140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09">
                                  <a:moveTo>
                                    <a:pt x="0" y="0"/>
                                  </a:moveTo>
                                  <a:lnTo>
                                    <a:pt x="0" y="140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5"/>
                        <wpg:cNvGrpSpPr/>
                        <wpg:grpSpPr>
                          <a:xfrm>
                            <a:off x="8713" y="-1447"/>
                            <a:ext cx="2" cy="1409"/>
                            <a:chOff x="8713" y="-1447"/>
                            <a:chExt cx="2" cy="1409"/>
                          </a:xfrm>
                        </wpg:grpSpPr>
                        <wps:wsp>
                          <wps:cNvPr id="27" name="Freeform 27"/>
                          <wps:cNvSpPr/>
                          <wps:spPr bwMode="auto">
                            <a:xfrm>
                              <a:off x="8713" y="-1447"/>
                              <a:ext cx="2" cy="1409"/>
                            </a:xfrm>
                            <a:custGeom>
                              <a:avLst/>
                              <a:gdLst>
                                <a:gd name="T0" fmla="+- 0 -1447 -1447"/>
                                <a:gd name="T1" fmla="*/ -1447 h 1409"/>
                                <a:gd name="T2" fmla="+- 0 -38 -1447"/>
                                <a:gd name="T3" fmla="*/ -38 h 140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09">
                                  <a:moveTo>
                                    <a:pt x="0" y="0"/>
                                  </a:moveTo>
                                  <a:lnTo>
                                    <a:pt x="0" y="140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8" name="Picture 2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180" y="-1393"/>
                              <a:ext cx="1373" cy="128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4" o:spid="_x0000_s1026" o:spt="203" style="position:absolute;left:0pt;margin-left:160.75pt;margin-top:5.6pt;height:71.5pt;width:277pt;mso-position-horizontal-relative:page;z-index:-251657216;mso-width-relative:page;mso-height-relative:page;" coordorigin="3184,-1458" coordsize="5540,1430" o:gfxdata="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">
                <o:lock v:ext="edit" aspectratio="f"/>
                <v:group id="Group 34" o:spid="_x0000_s1026" o:spt="203" style="position:absolute;left:3190;top:-1452;height:2;width:5528;" coordorigin="3190,-1452" coordsize="5528,2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35" o:spid="_x0000_s1026" o:spt="100" style="position:absolute;left:3190;top:-1452;height:2;width:5528;" filled="f" stroked="t" coordsize="5528,1" o:gfxdata="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UlZ2rsAAADb&#10;AAAADwAAAAAAAAABACAAAAAiAAAAZHJzL2Rvd25yZXYueG1sUEsBAhQAFAAAAAgAh07iQDMvBZ47&#10;AAAAOQAAABAAAAAAAAAAAQAgAAAACgEAAGRycy9zaGFwZXhtbC54bWxQSwUGAAAAAAYABgBbAQAA&#10;tAMAAAAA&#10;" path="m0,0l5528,0e">
                    <v:path o:connectlocs="0,0;5528,0" o:connectangles="0,0"/>
                    <v:fill on="f" focussize="0,0"/>
                    <v:stroke weight="0.58pt" color="#000000" joinstyle="round"/>
                    <v:imagedata o:title=""/>
                    <o:lock v:ext="edit" aspectratio="f"/>
                  </v:shape>
                </v:group>
                <v:group id="Group 32" o:spid="_x0000_s1026" o:spt="203" style="position:absolute;left:3195;top:-1447;height:1409;width:2;" coordorigin="3195,-1447" coordsize="2,1409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33" o:spid="_x0000_s1026" o:spt="100" style="position:absolute;left:3195;top:-1447;height:1409;width:2;" filled="f" stroked="t" coordsize="1,1409" o:gfxdata="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G0Hvy8AAAA&#10;2wAAAA8AAAAAAAAAAQAgAAAAIgAAAGRycy9kb3ducmV2LnhtbFBLAQIUABQAAAAIAIdO4kAzLwWe&#10;OwAAADkAAAAQAAAAAAAAAAEAIAAAAAsBAABkcnMvc2hhcGV4bWwueG1sUEsFBgAAAAAGAAYAWwEA&#10;ALUDAAAAAA==&#10;" path="m0,0l0,1409e">
                    <v:path o:connectlocs="0,-1447;0,-38" o:connectangles="0,0"/>
                    <v:fill on="f" focussize="0,0"/>
                    <v:stroke weight="0.58pt" color="#000000" joinstyle="round"/>
                    <v:imagedata o:title=""/>
                    <o:lock v:ext="edit" aspectratio="f"/>
                  </v:shape>
                </v:group>
                <v:group id="Group 30" o:spid="_x0000_s1026" o:spt="203" style="position:absolute;left:3190;top:-33;height:2;width:5528;" coordorigin="3190,-33" coordsize="5528,2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31" o:spid="_x0000_s1026" o:spt="100" style="position:absolute;left:3190;top:-33;height:2;width:5528;" filled="f" stroked="t" coordsize="5528,1" o:gfxdata="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zaSNvQAA&#10;ANsAAAAPAAAAAAAAAAEAIAAAACIAAABkcnMvZG93bnJldi54bWxQSwECFAAUAAAACACHTuJAMy8F&#10;njsAAAA5AAAAEAAAAAAAAAABACAAAAAMAQAAZHJzL3NoYXBleG1sLnhtbFBLBQYAAAAABgAGAFsB&#10;AAC2AwAAAAA=&#10;" path="m0,0l5528,0e">
                    <v:path o:connectlocs="0,0;5528,0" o:connectangles="0,0"/>
                    <v:fill on="f" focussize="0,0"/>
                    <v:stroke weight="0.58pt" color="#000000" joinstyle="round"/>
                    <v:imagedata o:title=""/>
                    <o:lock v:ext="edit" aspectratio="f"/>
                  </v:shape>
                </v:group>
                <v:group id="Group 28" o:spid="_x0000_s1026" o:spt="203" style="position:absolute;left:6873;top:-1447;height:1409;width:2;" coordorigin="6873,-1447" coordsize="2,1409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29" o:spid="_x0000_s1026" o:spt="100" style="position:absolute;left:6873;top:-1447;height:1409;width:2;" filled="f" stroked="t" coordsize="1,1409" o:gfxdata="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6PGP+8AAAA&#10;2wAAAA8AAAAAAAAAAQAgAAAAIgAAAGRycy9kb3ducmV2LnhtbFBLAQIUABQAAAAIAIdO4kAzLwWe&#10;OwAAADkAAAAQAAAAAAAAAAEAIAAAAAsBAABkcnMvc2hhcGV4bWwueG1sUEsFBgAAAAAGAAYAWwEA&#10;ALUDAAAAAA==&#10;" path="m0,0l0,1409e">
                    <v:path o:connectlocs="0,-1447;0,-38" o:connectangles="0,0"/>
                    <v:fill on="f" focussize="0,0"/>
                    <v:stroke weight="0.58pt" color="#000000" joinstyle="round"/>
                    <v:imagedata o:title=""/>
                    <o:lock v:ext="edit" aspectratio="f"/>
                  </v:shape>
                </v:group>
                <v:group id="Group 25" o:spid="_x0000_s1026" o:spt="203" style="position:absolute;left:8713;top:-1447;height:1409;width:2;" coordorigin="8713,-1447" coordsize="2,1409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27" o:spid="_x0000_s1026" o:spt="100" style="position:absolute;left:8713;top:-1447;height:1409;width:2;" filled="f" stroked="t" coordsize="1,1409" o:gfxdata="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ESMTvQAA&#10;ANsAAAAPAAAAAAAAAAEAIAAAACIAAABkcnMvZG93bnJldi54bWxQSwECFAAUAAAACACHTuJAMy8F&#10;njsAAAA5AAAAEAAAAAAAAAABACAAAAAMAQAAZHJzL3NoYXBleG1sLnhtbFBLBQYAAAAABgAGAFsB&#10;AAC2AwAAAAA=&#10;" path="m0,0l0,1409e">
                    <v:path o:connectlocs="0,-1447;0,-38" o:connectangles="0,0"/>
                    <v:fill on="f" focussize="0,0"/>
                    <v:stroke weight="0.58pt" color="#000000" joinstyle="round"/>
                    <v:imagedata o:title=""/>
                    <o:lock v:ext="edit" aspectratio="f"/>
                  </v:shape>
                  <v:shape id="Picture 26" o:spid="_x0000_s1026" o:spt="75" type="#_x0000_t75" style="position:absolute;left:7180;top:-1393;height:1289;width:1373;" filled="f" o:preferrelative="t" stroked="f" coordsize="21600,21600" o:gfxdata="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zVT6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6" o:title=""/>
                    <o:lock v:ext="edit" aspectratio="t"/>
                  </v:shape>
                </v:group>
              </v:group>
            </w:pict>
          </mc:Fallback>
        </mc:AlternateContent>
      </w:r>
    </w:p>
    <w:p>
      <w:pPr>
        <w:spacing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ind w:left="2160" w:firstLine="720"/>
        <w:rPr>
          <w:rFonts w:ascii="Times New Roman" w:hAnsi="Times New Roman" w:cs="Times New Roman"/>
          <w:sz w:val="24"/>
          <w:lang w:eastAsia="zh-CN"/>
        </w:rPr>
      </w:pPr>
    </w:p>
    <w:p>
      <w:pPr>
        <w:ind w:left="2160" w:firstLine="720"/>
        <w:rPr>
          <w:rFonts w:ascii="Times New Roman" w:hAnsi="Times New Roman" w:cs="Times New Roman"/>
          <w:sz w:val="24"/>
          <w:lang w:eastAsia="zh-CN"/>
        </w:rPr>
      </w:pPr>
      <w:r>
        <w:rPr>
          <w:rFonts w:hint="eastAsia" w:ascii="Times New Roman" w:hAnsi="Times New Roman" w:cs="Times New Roman"/>
          <w:sz w:val="24"/>
          <w:lang w:eastAsia="zh-CN"/>
        </w:rPr>
        <w:t>设备</w:t>
      </w:r>
      <w:r>
        <w:rPr>
          <w:rFonts w:hint="eastAsia" w:ascii="Times New Roman" w:hAnsi="Times New Roman" w:cs="Times New Roman"/>
          <w:spacing w:val="2"/>
          <w:sz w:val="24"/>
          <w:lang w:eastAsia="zh-CN"/>
        </w:rPr>
        <w:t>编</w:t>
      </w:r>
      <w:r>
        <w:rPr>
          <w:rFonts w:hint="eastAsia" w:ascii="Times New Roman" w:hAnsi="Times New Roman" w:cs="Times New Roman"/>
          <w:sz w:val="24"/>
          <w:lang w:eastAsia="zh-CN"/>
        </w:rPr>
        <w:t>码</w:t>
      </w:r>
    </w:p>
    <w:p>
      <w:pPr>
        <w:spacing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pStyle w:val="9"/>
        <w:spacing w:line="353" w:lineRule="auto"/>
        <w:ind w:left="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【设</w:t>
      </w:r>
      <w:r>
        <w:rPr>
          <w:rFonts w:hint="eastAsia" w:ascii="Times New Roman" w:hAnsi="Times New Roman" w:cs="Times New Roman"/>
          <w:spacing w:val="-3"/>
          <w:lang w:eastAsia="zh-CN"/>
        </w:rPr>
        <w:t>备</w:t>
      </w:r>
      <w:r>
        <w:rPr>
          <w:rFonts w:hint="eastAsia" w:ascii="Times New Roman" w:hAnsi="Times New Roman" w:cs="Times New Roman"/>
          <w:lang w:eastAsia="zh-CN"/>
        </w:rPr>
        <w:t>标</w:t>
      </w:r>
      <w:r>
        <w:rPr>
          <w:rFonts w:hint="eastAsia" w:ascii="Times New Roman" w:hAnsi="Times New Roman" w:cs="Times New Roman"/>
          <w:spacing w:val="-3"/>
          <w:lang w:eastAsia="zh-CN"/>
        </w:rPr>
        <w:t>签</w:t>
      </w:r>
      <w:r>
        <w:rPr>
          <w:rFonts w:hint="eastAsia" w:ascii="Times New Roman" w:hAnsi="Times New Roman" w:cs="Times New Roman"/>
          <w:lang w:eastAsia="zh-CN"/>
        </w:rPr>
        <w:t>要</w:t>
      </w:r>
      <w:r>
        <w:rPr>
          <w:rFonts w:hint="eastAsia" w:ascii="Times New Roman" w:hAnsi="Times New Roman" w:cs="Times New Roman"/>
          <w:spacing w:val="-3"/>
          <w:lang w:eastAsia="zh-CN"/>
        </w:rPr>
        <w:t>求</w:t>
      </w:r>
      <w:r>
        <w:rPr>
          <w:rFonts w:hint="eastAsia" w:ascii="Times New Roman" w:hAnsi="Times New Roman" w:cs="Times New Roman"/>
          <w:lang w:eastAsia="zh-CN"/>
        </w:rPr>
        <w:t>】</w:t>
      </w:r>
    </w:p>
    <w:p>
      <w:pPr>
        <w:pStyle w:val="9"/>
        <w:spacing w:line="353" w:lineRule="auto"/>
        <w:ind w:left="0" w:firstLine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1</w:t>
      </w:r>
      <w:r>
        <w:rPr>
          <w:rFonts w:hint="eastAsia" w:ascii="Times New Roman" w:hAnsi="Times New Roman" w:cs="Times New Roman"/>
          <w:lang w:eastAsia="zh-CN"/>
        </w:rPr>
        <w:t>、设备标签纸要求：白底黑字，宽度</w:t>
      </w:r>
      <w:r>
        <w:rPr>
          <w:rFonts w:ascii="Times New Roman" w:hAnsi="Times New Roman" w:cs="Times New Roman"/>
          <w:lang w:eastAsia="zh-CN"/>
        </w:rPr>
        <w:t>36mm</w:t>
      </w:r>
      <w:r>
        <w:rPr>
          <w:rFonts w:hint="eastAsia" w:ascii="Times New Roman" w:hAnsi="Times New Roman" w:cs="Times New Roman"/>
          <w:lang w:eastAsia="zh-CN"/>
        </w:rPr>
        <w:t>，长度</w:t>
      </w:r>
      <w:r>
        <w:rPr>
          <w:rFonts w:ascii="Times New Roman" w:hAnsi="Times New Roman" w:cs="Times New Roman"/>
          <w:lang w:eastAsia="zh-CN"/>
        </w:rPr>
        <w:t>60mm</w:t>
      </w:r>
      <w:r>
        <w:rPr>
          <w:rFonts w:hint="eastAsia" w:ascii="Times New Roman" w:hAnsi="Times New Roman" w:cs="Times New Roman"/>
          <w:lang w:eastAsia="zh-CN"/>
        </w:rPr>
        <w:t>，固定不变，其他根据实际内容填写；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2</w:t>
      </w:r>
      <w:r>
        <w:rPr>
          <w:rFonts w:hint="eastAsia" w:ascii="Times New Roman" w:hAnsi="Times New Roman" w:cs="Times New Roman"/>
          <w:lang w:eastAsia="zh-CN"/>
        </w:rPr>
        <w:t>、设备编码：</w:t>
      </w:r>
      <w:r>
        <w:rPr>
          <w:rFonts w:ascii="Times New Roman" w:hAnsi="Times New Roman" w:cs="Times New Roman"/>
          <w:lang w:eastAsia="zh-CN"/>
        </w:rPr>
        <w:t>32</w:t>
      </w:r>
      <w:r>
        <w:rPr>
          <w:rFonts w:hint="eastAsia" w:ascii="Times New Roman" w:hAnsi="Times New Roman" w:cs="Times New Roman"/>
          <w:lang w:eastAsia="zh-CN"/>
        </w:rPr>
        <w:t>位设备编码；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3</w:t>
      </w:r>
      <w:r>
        <w:rPr>
          <w:rFonts w:hint="eastAsia" w:ascii="Times New Roman" w:hAnsi="Times New Roman" w:cs="Times New Roman"/>
          <w:lang w:eastAsia="zh-CN"/>
        </w:rPr>
        <w:t>、设备标签及二维码标签使用专用标签纸制作。</w:t>
      </w:r>
    </w:p>
    <w:p>
      <w:pPr>
        <w:pStyle w:val="9"/>
        <w:spacing w:line="353" w:lineRule="auto"/>
        <w:ind w:left="0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hint="eastAsia" w:ascii="Times New Roman" w:hAnsi="Times New Roman" w:cs="Times New Roman"/>
        </w:rPr>
        <w:t>【</w:t>
      </w:r>
      <w:r>
        <w:rPr>
          <w:rFonts w:hint="eastAsia" w:ascii="Times New Roman" w:hAnsi="Times New Roman" w:cs="Times New Roman"/>
          <w:lang w:eastAsia="zh-CN"/>
        </w:rPr>
        <w:t>举</w:t>
      </w:r>
      <w:r>
        <w:rPr>
          <w:rFonts w:hint="eastAsia" w:ascii="Times New Roman" w:hAnsi="Times New Roman" w:cs="Times New Roman"/>
          <w:spacing w:val="-3"/>
          <w:lang w:eastAsia="zh-CN"/>
        </w:rPr>
        <w:t>例</w:t>
      </w:r>
      <w:r>
        <w:rPr>
          <w:rFonts w:hint="eastAsia" w:ascii="Times New Roman" w:hAnsi="Times New Roman" w:cs="Times New Roman"/>
        </w:rPr>
        <w:t>】</w:t>
      </w:r>
    </w:p>
    <w:tbl>
      <w:tblPr>
        <w:tblStyle w:val="21"/>
        <w:tblW w:w="0" w:type="auto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6"/>
        <w:gridCol w:w="2261"/>
        <w:gridCol w:w="2088"/>
        <w:gridCol w:w="192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9" w:hRule="exact"/>
        </w:trPr>
        <w:tc>
          <w:tcPr>
            <w:tcW w:w="19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9"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pStyle w:val="23"/>
              <w:ind w:left="541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设备名称</w:t>
            </w:r>
          </w:p>
        </w:tc>
        <w:tc>
          <w:tcPr>
            <w:tcW w:w="2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9"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pStyle w:val="23"/>
              <w:ind w:left="201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云主</w:t>
            </w:r>
            <w:r>
              <w:rPr>
                <w:rFonts w:hint="eastAsia" w:ascii="Times New Roman" w:hAnsi="Times New Roman" w:eastAsia="宋体" w:cs="Times New Roman"/>
                <w:spacing w:val="-3"/>
                <w:sz w:val="21"/>
                <w:szCs w:val="21"/>
              </w:rPr>
              <w:t>机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核</w:t>
            </w:r>
            <w:r>
              <w:rPr>
                <w:rFonts w:hint="eastAsia" w:ascii="Times New Roman" w:hAnsi="Times New Roman" w:eastAsia="宋体" w:cs="Times New Roman"/>
                <w:spacing w:val="-3"/>
                <w:sz w:val="21"/>
                <w:szCs w:val="21"/>
              </w:rPr>
              <w:t>心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交</w:t>
            </w:r>
            <w:r>
              <w:rPr>
                <w:rFonts w:hint="eastAsia" w:ascii="Times New Roman" w:hAnsi="Times New Roman" w:eastAsia="宋体" w:cs="Times New Roman"/>
                <w:spacing w:val="-3"/>
                <w:sz w:val="21"/>
                <w:szCs w:val="21"/>
              </w:rPr>
              <w:t>换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机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2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9"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pStyle w:val="23"/>
              <w:ind w:left="611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设备型号</w:t>
            </w:r>
          </w:p>
        </w:tc>
        <w:tc>
          <w:tcPr>
            <w:tcW w:w="19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11" w:line="26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pStyle w:val="23"/>
              <w:jc w:val="center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1"/>
                <w:szCs w:val="21"/>
              </w:rPr>
              <w:t>X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X</w:t>
            </w:r>
            <w:r>
              <w:rPr>
                <w:rFonts w:ascii="Times New Roman" w:hAnsi="Times New Roman" w:eastAsia="Times New Roman" w:cs="Times New Roman"/>
                <w:spacing w:val="-2"/>
                <w:sz w:val="21"/>
                <w:szCs w:val="21"/>
              </w:rPr>
              <w:t>X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exact"/>
        </w:trPr>
        <w:tc>
          <w:tcPr>
            <w:tcW w:w="19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8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pStyle w:val="23"/>
              <w:ind w:left="330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资产管理部门</w:t>
            </w:r>
          </w:p>
        </w:tc>
        <w:tc>
          <w:tcPr>
            <w:tcW w:w="2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8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pStyle w:val="23"/>
              <w:ind w:left="280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电信</w:t>
            </w:r>
            <w:r>
              <w:rPr>
                <w:rFonts w:hint="eastAsia" w:ascii="Times New Roman" w:hAnsi="Times New Roman" w:eastAsia="宋体" w:cs="Times New Roman"/>
                <w:spacing w:val="-3"/>
                <w:sz w:val="21"/>
                <w:szCs w:val="21"/>
              </w:rPr>
              <w:t>云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公</w:t>
            </w:r>
            <w:r>
              <w:rPr>
                <w:rFonts w:hint="eastAsia" w:ascii="Times New Roman" w:hAnsi="Times New Roman" w:eastAsia="宋体" w:cs="Times New Roman"/>
                <w:spacing w:val="-3"/>
                <w:sz w:val="21"/>
                <w:szCs w:val="21"/>
              </w:rPr>
              <w:t>司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运</w:t>
            </w:r>
            <w:r>
              <w:rPr>
                <w:rFonts w:hint="eastAsia" w:ascii="Times New Roman" w:hAnsi="Times New Roman" w:eastAsia="宋体" w:cs="Times New Roman"/>
                <w:spacing w:val="-3"/>
                <w:sz w:val="21"/>
                <w:szCs w:val="21"/>
                <w:lang w:eastAsia="zh-CN"/>
              </w:rPr>
              <w:t>维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部</w:t>
            </w:r>
          </w:p>
        </w:tc>
        <w:tc>
          <w:tcPr>
            <w:tcW w:w="2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8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pStyle w:val="23"/>
              <w:ind w:left="611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机柜编号</w:t>
            </w:r>
          </w:p>
        </w:tc>
        <w:tc>
          <w:tcPr>
            <w:tcW w:w="19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1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pStyle w:val="23"/>
              <w:ind w:right="1"/>
              <w:jc w:val="center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1"/>
                <w:szCs w:val="21"/>
              </w:rPr>
              <w:t>XX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4" w:hRule="exact"/>
        </w:trPr>
        <w:tc>
          <w:tcPr>
            <w:tcW w:w="19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16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pStyle w:val="23"/>
              <w:ind w:left="541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序列号：</w:t>
            </w:r>
          </w:p>
        </w:tc>
        <w:tc>
          <w:tcPr>
            <w:tcW w:w="2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2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>
            <w:pPr>
              <w:pStyle w:val="23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pStyle w:val="23"/>
              <w:ind w:left="134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1"/>
                <w:szCs w:val="21"/>
              </w:rPr>
              <w:t>XXXXXX</w:t>
            </w: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</w:rPr>
              <w:t>X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1"/>
                <w:szCs w:val="21"/>
              </w:rPr>
              <w:t>XXXX</w:t>
            </w: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</w:rPr>
              <w:t>XX</w:t>
            </w:r>
          </w:p>
        </w:tc>
        <w:tc>
          <w:tcPr>
            <w:tcW w:w="2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16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pStyle w:val="23"/>
              <w:ind w:left="505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所属项目：</w:t>
            </w:r>
          </w:p>
        </w:tc>
        <w:tc>
          <w:tcPr>
            <w:tcW w:w="19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16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pStyle w:val="23"/>
              <w:ind w:left="217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普通</w:t>
            </w:r>
            <w:r>
              <w:rPr>
                <w:rFonts w:hint="eastAsia" w:ascii="Times New Roman" w:hAnsi="Times New Roman" w:eastAsia="宋体" w:cs="Times New Roman"/>
                <w:spacing w:val="-3"/>
                <w:sz w:val="21"/>
                <w:szCs w:val="21"/>
              </w:rPr>
              <w:t>云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主</w:t>
            </w:r>
            <w:r>
              <w:rPr>
                <w:rFonts w:hint="eastAsia" w:ascii="Times New Roman" w:hAnsi="Times New Roman" w:eastAsia="宋体" w:cs="Times New Roman"/>
                <w:spacing w:val="-3"/>
                <w:sz w:val="21"/>
                <w:szCs w:val="21"/>
              </w:rPr>
              <w:t>机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一期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exact"/>
        </w:trPr>
        <w:tc>
          <w:tcPr>
            <w:tcW w:w="8224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16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pStyle w:val="23"/>
              <w:ind w:left="13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设备编码</w:t>
            </w:r>
            <w:r>
              <w:rPr>
                <w:rFonts w:hint="eastAsia" w:ascii="Times New Roman" w:hAnsi="Times New Roman" w:eastAsia="宋体" w:cs="Times New Roman"/>
                <w:spacing w:val="-1"/>
                <w:sz w:val="21"/>
                <w:szCs w:val="21"/>
              </w:rPr>
              <w:t>：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M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A06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>-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302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"/>
                <w:sz w:val="24"/>
                <w:szCs w:val="24"/>
              </w:rPr>
              <w:t>-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eastAsia="zh-CN"/>
              </w:rPr>
              <w:t>-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>0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"/>
                <w:sz w:val="24"/>
                <w:szCs w:val="24"/>
              </w:rPr>
              <w:t>-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0"/>
                <w:sz w:val="24"/>
                <w:szCs w:val="24"/>
              </w:rPr>
              <w:t>W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>-CN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701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2"/>
                <w:sz w:val="24"/>
                <w:szCs w:val="24"/>
              </w:rPr>
              <w:t>0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"/>
                <w:sz w:val="24"/>
                <w:szCs w:val="24"/>
              </w:rPr>
              <w:t>-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5U15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exact"/>
        </w:trPr>
        <w:tc>
          <w:tcPr>
            <w:tcW w:w="8224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100" w:lineRule="exact"/>
              <w:rPr>
                <w:rFonts w:ascii="Times New Roman" w:hAnsi="Times New Roman" w:cs="Times New Roman"/>
                <w:sz w:val="10"/>
                <w:szCs w:val="10"/>
                <w:lang w:eastAsia="zh-CN"/>
              </w:rPr>
            </w:pPr>
          </w:p>
          <w:p>
            <w:pPr>
              <w:pStyle w:val="23"/>
              <w:ind w:left="133"/>
              <w:rPr>
                <w:rFonts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  <w:t>备注：设备标签行列之间有“-”分割</w:t>
            </w:r>
          </w:p>
          <w:p>
            <w:pPr>
              <w:pStyle w:val="23"/>
              <w:ind w:left="133"/>
              <w:rPr>
                <w:rFonts w:ascii="Times New Roman" w:hAnsi="Times New Roman" w:eastAsia="宋体" w:cs="Times New Roman"/>
                <w:sz w:val="21"/>
                <w:szCs w:val="21"/>
                <w:lang w:eastAsia="zh-CN"/>
              </w:rPr>
            </w:pPr>
          </w:p>
          <w:p>
            <w:pPr>
              <w:pStyle w:val="23"/>
              <w:ind w:left="133"/>
              <w:rPr>
                <w:rFonts w:ascii="Times New Roman" w:hAnsi="Times New Roman" w:eastAsia="宋体" w:cs="Times New Roman"/>
                <w:sz w:val="21"/>
                <w:szCs w:val="21"/>
                <w:lang w:eastAsia="zh-CN"/>
              </w:rPr>
            </w:pPr>
          </w:p>
          <w:p>
            <w:pPr>
              <w:pStyle w:val="23"/>
              <w:ind w:left="133"/>
              <w:rPr>
                <w:rFonts w:ascii="Times New Roman" w:hAnsi="Times New Roman" w:eastAsia="宋体" w:cs="Times New Roman"/>
                <w:sz w:val="21"/>
                <w:szCs w:val="21"/>
                <w:lang w:eastAsia="zh-CN"/>
              </w:rPr>
            </w:pPr>
          </w:p>
        </w:tc>
      </w:tr>
    </w:tbl>
    <w:p>
      <w:pPr>
        <w:spacing w:before="12"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before="12"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before="12"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before="61"/>
        <w:ind w:left="1569" w:right="3417"/>
        <w:jc w:val="center"/>
        <w:rPr>
          <w:rFonts w:ascii="Times New Roman" w:hAnsi="Times New Roman" w:eastAsia="Times New Roman" w:cs="Times New Roman"/>
          <w:sz w:val="30"/>
          <w:szCs w:val="30"/>
          <w:lang w:eastAsia="zh-CN"/>
        </w:rPr>
      </w:pPr>
    </w:p>
    <w:p>
      <w:pPr>
        <w:spacing w:before="20" w:line="260" w:lineRule="exact"/>
        <w:rPr>
          <w:rFonts w:ascii="Times New Roman" w:hAnsi="Times New Roman" w:cs="Times New Roman"/>
          <w:sz w:val="26"/>
          <w:szCs w:val="26"/>
          <w:lang w:eastAsia="zh-CN"/>
        </w:rPr>
      </w:pPr>
    </w:p>
    <w:p>
      <w:pPr>
        <w:ind w:right="1864"/>
        <w:jc w:val="center"/>
        <w:rPr>
          <w:rFonts w:ascii="Times New Roman" w:hAnsi="Times New Roman" w:eastAsia="Times New Roman" w:cs="Times New Roman"/>
          <w:b/>
          <w:bCs/>
          <w:spacing w:val="1"/>
          <w:sz w:val="30"/>
          <w:szCs w:val="30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30"/>
          <w:szCs w:val="30"/>
          <w:lang w:eastAsia="zh-CN"/>
        </w:rPr>
        <w:t>NM</w:t>
      </w:r>
      <w:r>
        <w:rPr>
          <w:rFonts w:ascii="Times New Roman" w:hAnsi="Times New Roman" w:eastAsia="Times New Roman" w:cs="Times New Roman"/>
          <w:b/>
          <w:bCs/>
          <w:spacing w:val="-2"/>
          <w:sz w:val="30"/>
          <w:szCs w:val="30"/>
          <w:lang w:eastAsia="zh-CN"/>
        </w:rPr>
        <w:t>A</w:t>
      </w:r>
      <w:r>
        <w:rPr>
          <w:rFonts w:ascii="Times New Roman" w:hAnsi="Times New Roman" w:eastAsia="Times New Roman" w:cs="Times New Roman"/>
          <w:b/>
          <w:bCs/>
          <w:sz w:val="30"/>
          <w:szCs w:val="30"/>
          <w:lang w:eastAsia="zh-CN"/>
        </w:rPr>
        <w:t>0</w:t>
      </w:r>
      <w:r>
        <w:rPr>
          <w:rFonts w:ascii="Times New Roman" w:hAnsi="Times New Roman" w:eastAsia="Times New Roman" w:cs="Times New Roman"/>
          <w:b/>
          <w:bCs/>
          <w:spacing w:val="2"/>
          <w:sz w:val="30"/>
          <w:szCs w:val="30"/>
          <w:lang w:eastAsia="zh-CN"/>
        </w:rPr>
        <w:t>6</w:t>
      </w:r>
      <w:r>
        <w:rPr>
          <w:rFonts w:ascii="Times New Roman" w:hAnsi="Times New Roman" w:eastAsia="Times New Roman" w:cs="Times New Roman"/>
          <w:b/>
          <w:bCs/>
          <w:sz w:val="30"/>
          <w:szCs w:val="30"/>
          <w:lang w:eastAsia="zh-CN"/>
        </w:rPr>
        <w:t>-</w:t>
      </w:r>
      <w:r>
        <w:rPr>
          <w:rFonts w:ascii="Times New Roman" w:hAnsi="Times New Roman" w:eastAsia="Times New Roman" w:cs="Times New Roman"/>
          <w:b/>
          <w:bCs/>
          <w:spacing w:val="-2"/>
          <w:sz w:val="30"/>
          <w:szCs w:val="30"/>
          <w:lang w:eastAsia="zh-CN"/>
        </w:rPr>
        <w:t>3</w:t>
      </w:r>
      <w:r>
        <w:rPr>
          <w:rFonts w:ascii="Times New Roman" w:hAnsi="Times New Roman" w:eastAsia="Times New Roman" w:cs="Times New Roman"/>
          <w:b/>
          <w:bCs/>
          <w:sz w:val="30"/>
          <w:szCs w:val="30"/>
          <w:lang w:eastAsia="zh-CN"/>
        </w:rPr>
        <w:t>0</w:t>
      </w:r>
      <w:r>
        <w:rPr>
          <w:rFonts w:ascii="Times New Roman" w:hAnsi="Times New Roman" w:eastAsia="Times New Roman" w:cs="Times New Roman"/>
          <w:b/>
          <w:bCs/>
          <w:spacing w:val="-1"/>
          <w:sz w:val="30"/>
          <w:szCs w:val="30"/>
          <w:lang w:eastAsia="zh-CN"/>
        </w:rPr>
        <w:t>2</w:t>
      </w:r>
      <w:r>
        <w:rPr>
          <w:rFonts w:ascii="Times New Roman" w:hAnsi="Times New Roman" w:eastAsia="Times New Roman" w:cs="Times New Roman"/>
          <w:b/>
          <w:bCs/>
          <w:sz w:val="30"/>
          <w:szCs w:val="30"/>
          <w:lang w:eastAsia="zh-CN"/>
        </w:rPr>
        <w:t>-A</w:t>
      </w:r>
      <w:r>
        <w:rPr>
          <w:rFonts w:hint="eastAsia" w:ascii="Times New Roman" w:hAnsi="Times New Roman" w:eastAsia="宋体" w:cs="Times New Roman"/>
          <w:b/>
          <w:bCs/>
          <w:sz w:val="30"/>
          <w:szCs w:val="30"/>
          <w:lang w:eastAsia="zh-CN"/>
        </w:rPr>
        <w:t>-</w:t>
      </w:r>
      <w:r>
        <w:rPr>
          <w:rFonts w:ascii="Times New Roman" w:hAnsi="Times New Roman" w:eastAsia="Times New Roman" w:cs="Times New Roman"/>
          <w:b/>
          <w:bCs/>
          <w:sz w:val="30"/>
          <w:szCs w:val="30"/>
          <w:lang w:eastAsia="zh-CN"/>
        </w:rPr>
        <w:t>1</w:t>
      </w:r>
      <w:r>
        <w:rPr>
          <w:rFonts w:ascii="Times New Roman" w:hAnsi="Times New Roman" w:eastAsia="Times New Roman" w:cs="Times New Roman"/>
          <w:b/>
          <w:bCs/>
          <w:spacing w:val="-1"/>
          <w:sz w:val="30"/>
          <w:szCs w:val="30"/>
          <w:lang w:eastAsia="zh-CN"/>
        </w:rPr>
        <w:t>0</w:t>
      </w:r>
      <w:r>
        <w:rPr>
          <w:rFonts w:ascii="Times New Roman" w:hAnsi="Times New Roman" w:eastAsia="Times New Roman" w:cs="Times New Roman"/>
          <w:b/>
          <w:bCs/>
          <w:sz w:val="30"/>
          <w:szCs w:val="30"/>
          <w:lang w:eastAsia="zh-CN"/>
        </w:rPr>
        <w:t>-</w:t>
      </w:r>
      <w:r>
        <w:rPr>
          <w:rFonts w:ascii="Times New Roman" w:hAnsi="Times New Roman" w:eastAsia="Times New Roman" w:cs="Times New Roman"/>
          <w:b/>
          <w:bCs/>
          <w:spacing w:val="-2"/>
          <w:sz w:val="30"/>
          <w:szCs w:val="30"/>
          <w:lang w:eastAsia="zh-CN"/>
        </w:rPr>
        <w:t>5</w:t>
      </w:r>
      <w:r>
        <w:rPr>
          <w:rFonts w:ascii="Times New Roman" w:hAnsi="Times New Roman" w:eastAsia="Times New Roman" w:cs="Times New Roman"/>
          <w:b/>
          <w:bCs/>
          <w:spacing w:val="-16"/>
          <w:sz w:val="30"/>
          <w:szCs w:val="30"/>
          <w:lang w:eastAsia="zh-CN"/>
        </w:rPr>
        <w:t>1</w:t>
      </w:r>
      <w:r>
        <w:rPr>
          <w:rFonts w:ascii="Times New Roman" w:hAnsi="Times New Roman" w:eastAsia="Times New Roman" w:cs="Times New Roman"/>
          <w:b/>
          <w:bCs/>
          <w:spacing w:val="1"/>
          <w:sz w:val="30"/>
          <w:szCs w:val="30"/>
          <w:lang w:eastAsia="zh-CN"/>
        </w:rPr>
        <w:t>1</w:t>
      </w:r>
      <w:r>
        <w:rPr>
          <w:rFonts w:ascii="Times New Roman" w:hAnsi="Times New Roman" w:eastAsia="Times New Roman" w:cs="Times New Roman"/>
          <w:b/>
          <w:bCs/>
          <w:sz w:val="30"/>
          <w:szCs w:val="30"/>
          <w:lang w:eastAsia="zh-CN"/>
        </w:rPr>
        <w:t>-</w:t>
      </w:r>
      <w:r>
        <w:rPr>
          <w:rFonts w:ascii="Times New Roman" w:hAnsi="Times New Roman" w:eastAsia="Times New Roman" w:cs="Times New Roman"/>
          <w:b/>
          <w:bCs/>
          <w:spacing w:val="-1"/>
          <w:sz w:val="30"/>
          <w:szCs w:val="30"/>
          <w:lang w:eastAsia="zh-CN"/>
        </w:rPr>
        <w:t>C</w:t>
      </w:r>
      <w:r>
        <w:rPr>
          <w:rFonts w:ascii="Times New Roman" w:hAnsi="Times New Roman" w:eastAsia="Times New Roman" w:cs="Times New Roman"/>
          <w:b/>
          <w:bCs/>
          <w:spacing w:val="1"/>
          <w:sz w:val="30"/>
          <w:szCs w:val="30"/>
          <w:lang w:eastAsia="zh-CN"/>
        </w:rPr>
        <w:t>SW</w:t>
      </w:r>
    </w:p>
    <w:p>
      <w:pPr>
        <w:ind w:right="1864"/>
        <w:jc w:val="center"/>
        <w:rPr>
          <w:rFonts w:ascii="Times New Roman" w:hAnsi="Times New Roman" w:eastAsia="Times New Roman" w:cs="Times New Roman"/>
          <w:sz w:val="30"/>
          <w:szCs w:val="30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30"/>
          <w:szCs w:val="30"/>
          <w:lang w:eastAsia="zh-CN"/>
        </w:rPr>
        <w:t>-</w:t>
      </w:r>
      <w:r>
        <w:rPr>
          <w:rFonts w:ascii="Times New Roman" w:hAnsi="Times New Roman" w:eastAsia="Times New Roman" w:cs="Times New Roman"/>
          <w:b/>
          <w:bCs/>
          <w:spacing w:val="-1"/>
          <w:sz w:val="30"/>
          <w:szCs w:val="30"/>
          <w:lang w:eastAsia="zh-CN"/>
        </w:rPr>
        <w:t>CN</w:t>
      </w:r>
      <w:r>
        <w:rPr>
          <w:rFonts w:ascii="Times New Roman" w:hAnsi="Times New Roman" w:eastAsia="Times New Roman" w:cs="Times New Roman"/>
          <w:b/>
          <w:bCs/>
          <w:spacing w:val="1"/>
          <w:sz w:val="30"/>
          <w:szCs w:val="30"/>
          <w:lang w:eastAsia="zh-CN"/>
        </w:rPr>
        <w:t>7</w:t>
      </w:r>
      <w:r>
        <w:rPr>
          <w:rFonts w:ascii="Times New Roman" w:hAnsi="Times New Roman" w:eastAsia="Times New Roman" w:cs="Times New Roman"/>
          <w:b/>
          <w:bCs/>
          <w:sz w:val="30"/>
          <w:szCs w:val="30"/>
          <w:lang w:eastAsia="zh-CN"/>
        </w:rPr>
        <w:t>0</w:t>
      </w:r>
      <w:r>
        <w:rPr>
          <w:rFonts w:ascii="Times New Roman" w:hAnsi="Times New Roman" w:eastAsia="Times New Roman" w:cs="Times New Roman"/>
          <w:b/>
          <w:bCs/>
          <w:spacing w:val="-2"/>
          <w:sz w:val="30"/>
          <w:szCs w:val="30"/>
          <w:lang w:eastAsia="zh-CN"/>
        </w:rPr>
        <w:t>1</w:t>
      </w:r>
      <w:r>
        <w:rPr>
          <w:rFonts w:ascii="Times New Roman" w:hAnsi="Times New Roman" w:eastAsia="Times New Roman" w:cs="Times New Roman"/>
          <w:b/>
          <w:bCs/>
          <w:spacing w:val="1"/>
          <w:sz w:val="30"/>
          <w:szCs w:val="30"/>
          <w:lang w:eastAsia="zh-CN"/>
        </w:rPr>
        <w:t>0</w:t>
      </w:r>
      <w:r>
        <w:rPr>
          <w:rFonts w:ascii="Times New Roman" w:hAnsi="Times New Roman" w:eastAsia="Times New Roman" w:cs="Times New Roman"/>
          <w:b/>
          <w:bCs/>
          <w:spacing w:val="-2"/>
          <w:sz w:val="30"/>
          <w:szCs w:val="30"/>
          <w:lang w:eastAsia="zh-CN"/>
        </w:rPr>
        <w:t>-</w:t>
      </w:r>
      <w:r>
        <w:rPr>
          <w:rFonts w:ascii="Times New Roman" w:hAnsi="Times New Roman" w:eastAsia="Times New Roman" w:cs="Times New Roman"/>
          <w:b/>
          <w:bCs/>
          <w:sz w:val="30"/>
          <w:szCs w:val="30"/>
          <w:lang w:eastAsia="zh-CN"/>
        </w:rPr>
        <w:t>5U15</w:t>
      </w:r>
    </w:p>
    <w:p>
      <w:pPr>
        <w:spacing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pStyle w:val="3"/>
        <w:spacing w:before="120" w:beforeLines="50" w:after="120" w:afterLines="50"/>
        <w:rPr>
          <w:rFonts w:eastAsia="Arial" w:cs="Times New Roman"/>
          <w:lang w:eastAsia="zh-CN"/>
        </w:rPr>
      </w:pPr>
      <w:bookmarkStart w:id="34" w:name="_Toc6898"/>
      <w:r>
        <w:rPr>
          <w:rFonts w:eastAsia="Arial" w:cs="Times New Roman"/>
          <w:lang w:eastAsia="zh-C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2002155</wp:posOffset>
                </wp:positionH>
                <wp:positionV relativeFrom="paragraph">
                  <wp:posOffset>-1317625</wp:posOffset>
                </wp:positionV>
                <wp:extent cx="3557270" cy="1127760"/>
                <wp:effectExtent l="1905" t="1905" r="3175" b="3810"/>
                <wp:wrapNone/>
                <wp:docPr id="5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7270" cy="1127760"/>
                          <a:chOff x="3153" y="-2075"/>
                          <a:chExt cx="5602" cy="1776"/>
                        </a:xfrm>
                      </wpg:grpSpPr>
                      <wpg:grpSp>
                        <wpg:cNvPr id="6" name="Group 22"/>
                        <wpg:cNvGrpSpPr/>
                        <wpg:grpSpPr>
                          <a:xfrm>
                            <a:off x="3159" y="-2069"/>
                            <a:ext cx="5591" cy="2"/>
                            <a:chOff x="3159" y="-2069"/>
                            <a:chExt cx="5591" cy="2"/>
                          </a:xfrm>
                        </wpg:grpSpPr>
                        <wps:wsp>
                          <wps:cNvPr id="7" name="Freeform 23"/>
                          <wps:cNvSpPr/>
                          <wps:spPr bwMode="auto">
                            <a:xfrm>
                              <a:off x="3159" y="-2069"/>
                              <a:ext cx="5591" cy="2"/>
                            </a:xfrm>
                            <a:custGeom>
                              <a:avLst/>
                              <a:gdLst>
                                <a:gd name="T0" fmla="+- 0 3159 3159"/>
                                <a:gd name="T1" fmla="*/ T0 w 5591"/>
                                <a:gd name="T2" fmla="+- 0 8749 3159"/>
                                <a:gd name="T3" fmla="*/ T2 w 559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591">
                                  <a:moveTo>
                                    <a:pt x="0" y="0"/>
                                  </a:moveTo>
                                  <a:lnTo>
                                    <a:pt x="559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20"/>
                        <wpg:cNvGrpSpPr/>
                        <wpg:grpSpPr>
                          <a:xfrm>
                            <a:off x="3164" y="-2064"/>
                            <a:ext cx="2" cy="1755"/>
                            <a:chOff x="3164" y="-2064"/>
                            <a:chExt cx="2" cy="1755"/>
                          </a:xfrm>
                        </wpg:grpSpPr>
                        <wps:wsp>
                          <wps:cNvPr id="9" name="Freeform 21"/>
                          <wps:cNvSpPr/>
                          <wps:spPr bwMode="auto">
                            <a:xfrm>
                              <a:off x="3164" y="-2064"/>
                              <a:ext cx="2" cy="1755"/>
                            </a:xfrm>
                            <a:custGeom>
                              <a:avLst/>
                              <a:gdLst>
                                <a:gd name="T0" fmla="+- 0 -2064 -2064"/>
                                <a:gd name="T1" fmla="*/ -2064 h 1755"/>
                                <a:gd name="T2" fmla="+- 0 -309 -2064"/>
                                <a:gd name="T3" fmla="*/ -309 h 17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755">
                                  <a:moveTo>
                                    <a:pt x="0" y="0"/>
                                  </a:moveTo>
                                  <a:lnTo>
                                    <a:pt x="0" y="175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8"/>
                        <wpg:cNvGrpSpPr/>
                        <wpg:grpSpPr>
                          <a:xfrm>
                            <a:off x="3159" y="-305"/>
                            <a:ext cx="5591" cy="2"/>
                            <a:chOff x="3159" y="-305"/>
                            <a:chExt cx="5591" cy="2"/>
                          </a:xfrm>
                        </wpg:grpSpPr>
                        <wps:wsp>
                          <wps:cNvPr id="11" name="Freeform 19"/>
                          <wps:cNvSpPr/>
                          <wps:spPr bwMode="auto">
                            <a:xfrm>
                              <a:off x="3159" y="-305"/>
                              <a:ext cx="5591" cy="2"/>
                            </a:xfrm>
                            <a:custGeom>
                              <a:avLst/>
                              <a:gdLst>
                                <a:gd name="T0" fmla="+- 0 3159 3159"/>
                                <a:gd name="T1" fmla="*/ T0 w 5591"/>
                                <a:gd name="T2" fmla="+- 0 8749 3159"/>
                                <a:gd name="T3" fmla="*/ T2 w 559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591">
                                  <a:moveTo>
                                    <a:pt x="0" y="0"/>
                                  </a:moveTo>
                                  <a:lnTo>
                                    <a:pt x="559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6"/>
                        <wpg:cNvGrpSpPr/>
                        <wpg:grpSpPr>
                          <a:xfrm>
                            <a:off x="6880" y="-2064"/>
                            <a:ext cx="2" cy="1755"/>
                            <a:chOff x="6880" y="-2064"/>
                            <a:chExt cx="2" cy="1755"/>
                          </a:xfrm>
                        </wpg:grpSpPr>
                        <wps:wsp>
                          <wps:cNvPr id="13" name="Freeform 17"/>
                          <wps:cNvSpPr/>
                          <wps:spPr bwMode="auto">
                            <a:xfrm>
                              <a:off x="6880" y="-2064"/>
                              <a:ext cx="2" cy="1755"/>
                            </a:xfrm>
                            <a:custGeom>
                              <a:avLst/>
                              <a:gdLst>
                                <a:gd name="T0" fmla="+- 0 -2064 -2064"/>
                                <a:gd name="T1" fmla="*/ -2064 h 1755"/>
                                <a:gd name="T2" fmla="+- 0 -309 -2064"/>
                                <a:gd name="T3" fmla="*/ -309 h 17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755">
                                  <a:moveTo>
                                    <a:pt x="0" y="0"/>
                                  </a:moveTo>
                                  <a:lnTo>
                                    <a:pt x="0" y="175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3"/>
                        <wpg:cNvGrpSpPr/>
                        <wpg:grpSpPr>
                          <a:xfrm>
                            <a:off x="8745" y="-2064"/>
                            <a:ext cx="2" cy="1755"/>
                            <a:chOff x="8745" y="-2064"/>
                            <a:chExt cx="2" cy="1755"/>
                          </a:xfrm>
                        </wpg:grpSpPr>
                        <wps:wsp>
                          <wps:cNvPr id="15" name="Freeform 15"/>
                          <wps:cNvSpPr/>
                          <wps:spPr bwMode="auto">
                            <a:xfrm>
                              <a:off x="8745" y="-2064"/>
                              <a:ext cx="2" cy="1755"/>
                            </a:xfrm>
                            <a:custGeom>
                              <a:avLst/>
                              <a:gdLst>
                                <a:gd name="T0" fmla="+- 0 -2064 -2064"/>
                                <a:gd name="T1" fmla="*/ -2064 h 1755"/>
                                <a:gd name="T2" fmla="+- 0 -309 -2064"/>
                                <a:gd name="T3" fmla="*/ -309 h 17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755">
                                  <a:moveTo>
                                    <a:pt x="0" y="0"/>
                                  </a:moveTo>
                                  <a:lnTo>
                                    <a:pt x="0" y="175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" name="Picture 1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929" y="-2031"/>
                              <a:ext cx="1714" cy="1714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2" o:spid="_x0000_s1026" o:spt="203" style="position:absolute;left:0pt;margin-left:157.65pt;margin-top:-103.75pt;height:88.8pt;width:280.1pt;mso-position-horizontal-relative:page;z-index:-251656192;mso-width-relative:page;mso-height-relative:page;" coordorigin="3153,-2075" coordsize="5602,1776" o:gfxdata="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">
                <o:lock v:ext="edit" aspectratio="f"/>
                <v:group id="Group 22" o:spid="_x0000_s1026" o:spt="203" style="position:absolute;left:3159;top:-2069;height:2;width:5591;" coordorigin="3159,-2069" coordsize="5591,2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23" o:spid="_x0000_s1026" o:spt="100" style="position:absolute;left:3159;top:-2069;height:2;width:5591;" filled="f" stroked="t" coordsize="5591,1" o:gfxdata="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yeUTu5AAAA2gAA&#10;AA8AAAAAAAAAAQAgAAAAIgAAAGRycy9kb3ducmV2LnhtbFBLAQIUABQAAAAIAIdO4kAzLwWeOwAA&#10;ADkAAAAQAAAAAAAAAAEAIAAAAAgBAABkcnMvc2hhcGV4bWwueG1sUEsFBgAAAAAGAAYAWwEAALID&#10;AAAAAA==&#10;" path="m0,0l5590,0e">
                    <v:path o:connectlocs="0,0;5590,0" o:connectangles="0,0"/>
                    <v:fill on="f" focussize="0,0"/>
                    <v:stroke weight="0.58pt" color="#000000" joinstyle="round"/>
                    <v:imagedata o:title=""/>
                    <o:lock v:ext="edit" aspectratio="f"/>
                  </v:shape>
                </v:group>
                <v:group id="Group 20" o:spid="_x0000_s1026" o:spt="203" style="position:absolute;left:3164;top:-2064;height:1755;width:2;" coordorigin="3164,-2064" coordsize="2,1755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21" o:spid="_x0000_s1026" o:spt="100" style="position:absolute;left:3164;top:-2064;height:1755;width:2;" filled="f" stroked="t" coordsize="1,1755" o:gfxdata="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hTLSb4A&#10;AADaAAAADwAAAAAAAAABACAAAAAiAAAAZHJzL2Rvd25yZXYueG1sUEsBAhQAFAAAAAgAh07iQDMv&#10;BZ47AAAAOQAAABAAAAAAAAAAAQAgAAAADQEAAGRycy9zaGFwZXhtbC54bWxQSwUGAAAAAAYABgBb&#10;AQAAtwMAAAAA&#10;" path="m0,0l0,1755e">
                    <v:path o:connectlocs="0,-2064;0,-309" o:connectangles="0,0"/>
                    <v:fill on="f" focussize="0,0"/>
                    <v:stroke weight="0.58pt" color="#000000" joinstyle="round"/>
                    <v:imagedata o:title=""/>
                    <o:lock v:ext="edit" aspectratio="f"/>
                  </v:shape>
                </v:group>
                <v:group id="Group 18" o:spid="_x0000_s1026" o:spt="203" style="position:absolute;left:3159;top:-305;height:2;width:5591;" coordorigin="3159,-305" coordsize="5591,2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19" o:spid="_x0000_s1026" o:spt="100" style="position:absolute;left:3159;top:-305;height:2;width:5591;" filled="f" stroked="t" coordsize="5591,1" o:gfxdata="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IZ/PgtwAAANsAAAAP&#10;AAAAAAAAAAEAIAAAACIAAABkcnMvZG93bnJldi54bWxQSwECFAAUAAAACACHTuJAMy8FnjsAAAA5&#10;AAAAEAAAAAAAAAABACAAAAAGAQAAZHJzL3NoYXBleG1sLnhtbFBLBQYAAAAABgAGAFsBAACwAwAA&#10;AAA=&#10;" path="m0,0l5590,0e">
                    <v:path o:connectlocs="0,0;5590,0" o:connectangles="0,0"/>
                    <v:fill on="f" focussize="0,0"/>
                    <v:stroke weight="0.58pt" color="#000000" joinstyle="round"/>
                    <v:imagedata o:title=""/>
                    <o:lock v:ext="edit" aspectratio="f"/>
                  </v:shape>
                </v:group>
                <v:group id="Group 16" o:spid="_x0000_s1026" o:spt="203" style="position:absolute;left:6880;top:-2064;height:1755;width:2;" coordorigin="6880,-2064" coordsize="2,1755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17" o:spid="_x0000_s1026" o:spt="100" style="position:absolute;left:6880;top:-2064;height:1755;width:2;" filled="f" stroked="t" coordsize="1,1755" o:gfxdata="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2ogCvQAA&#10;ANsAAAAPAAAAAAAAAAEAIAAAACIAAABkcnMvZG93bnJldi54bWxQSwECFAAUAAAACACHTuJAMy8F&#10;njsAAAA5AAAAEAAAAAAAAAABACAAAAAMAQAAZHJzL3NoYXBleG1sLnhtbFBLBQYAAAAABgAGAFsB&#10;AAC2AwAAAAA=&#10;" path="m0,0l0,1755e">
                    <v:path o:connectlocs="0,-2064;0,-309" o:connectangles="0,0"/>
                    <v:fill on="f" focussize="0,0"/>
                    <v:stroke weight="0.58pt" color="#000000" joinstyle="round"/>
                    <v:imagedata o:title=""/>
                    <o:lock v:ext="edit" aspectratio="f"/>
                  </v:shape>
                </v:group>
                <v:group id="Group 13" o:spid="_x0000_s1026" o:spt="203" style="position:absolute;left:8745;top:-2064;height:1755;width:2;" coordorigin="8745,-2064" coordsize="2,1755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5" o:spid="_x0000_s1026" o:spt="100" style="position:absolute;left:8745;top:-2064;height:1755;width:2;" filled="f" stroked="t" coordsize="1,1755" o:gfxdata="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f7XtvQAA&#10;ANsAAAAPAAAAAAAAAAEAIAAAACIAAABkcnMvZG93bnJldi54bWxQSwECFAAUAAAACACHTuJAMy8F&#10;njsAAAA5AAAAEAAAAAAAAAABACAAAAAMAQAAZHJzL3NoYXBleG1sLnhtbFBLBQYAAAAABgAGAFsB&#10;AAC2AwAAAAA=&#10;" path="m0,0l0,1755e">
                    <v:path o:connectlocs="0,-2064;0,-309" o:connectangles="0,0"/>
                    <v:fill on="f" focussize="0,0"/>
                    <v:stroke weight="0.58pt" color="#000000" joinstyle="round"/>
                    <v:imagedata o:title=""/>
                    <o:lock v:ext="edit" aspectratio="f"/>
                  </v:shape>
                  <v:shape id="Picture 14" o:spid="_x0000_s1026" o:spt="75" type="#_x0000_t75" style="position:absolute;left:6929;top:-2031;height:1714;width:1714;" filled="f" o:preferrelative="t" stroked="f" coordsize="21600,21600" o:gfxdata="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jMrmq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6" o:title=""/>
                    <o:lock v:ext="edit" aspectratio="t"/>
                  </v:shape>
                </v:group>
              </v:group>
            </w:pict>
          </mc:Fallback>
        </mc:AlternateContent>
      </w:r>
      <w:bookmarkStart w:id="35" w:name="_bookmark12"/>
      <w:bookmarkEnd w:id="35"/>
      <w:r>
        <w:rPr>
          <w:rFonts w:eastAsia="Arial" w:cs="Times New Roman"/>
          <w:lang w:eastAsia="zh-CN"/>
        </w:rPr>
        <w:t>2.6</w:t>
      </w:r>
      <w:r>
        <w:rPr>
          <w:rFonts w:hint="eastAsia" w:eastAsia="宋体" w:cs="Times New Roman"/>
          <w:lang w:eastAsia="zh-CN"/>
        </w:rPr>
        <w:t>线缆标签</w:t>
      </w:r>
      <w:bookmarkEnd w:id="34"/>
    </w:p>
    <w:p>
      <w:pPr>
        <w:pStyle w:val="9"/>
        <w:spacing w:line="353" w:lineRule="auto"/>
        <w:ind w:left="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【定义】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在工程建设、扩容、日常维护中制作的各类线缆标签，如各类光纤线、各类网线、各类专用线缆、各类设备管理线缆等，描述线缆连接两端及中间设备及端口名称，粘贴到对应线缆末端，并作为基础维护资料存档时引用。</w:t>
      </w:r>
    </w:p>
    <w:p>
      <w:pPr>
        <w:pStyle w:val="9"/>
        <w:spacing w:line="353" w:lineRule="auto"/>
        <w:ind w:left="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【规则】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线缆标签代码包含本端代码、对端代码、配线架信息代码（如果存在）和专线号（如果存在）。本端代码包含本端设备编号、端口代码，对端代码包含对端设备编号、端口代码，配线架信息代码包含本端设备直接连接的配线架设备名称编码、端子代码。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同一机房内的线缆标签分两行，分别描述本端设备以及端口，对端设备以及端口。不同机房设备线缆标签分三行，分别描述本端设备以及端口，对端设备以及端口，中间传输设备以及端口。</w:t>
      </w:r>
    </w:p>
    <w:p>
      <w:pPr>
        <w:pStyle w:val="9"/>
        <w:spacing w:line="353" w:lineRule="auto"/>
        <w:ind w:left="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【线缆标签格式】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同一机房内</w:t>
      </w:r>
    </w:p>
    <w:p>
      <w:pPr>
        <w:spacing w:before="1" w:line="40" w:lineRule="exact"/>
        <w:rPr>
          <w:rFonts w:ascii="Times New Roman" w:hAnsi="Times New Roman" w:cs="Times New Roman"/>
          <w:sz w:val="4"/>
          <w:szCs w:val="4"/>
          <w:lang w:eastAsia="zh-CN"/>
        </w:rPr>
      </w:pPr>
    </w:p>
    <w:tbl>
      <w:tblPr>
        <w:tblStyle w:val="21"/>
        <w:tblW w:w="0" w:type="auto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3"/>
        <w:gridCol w:w="397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exact"/>
        </w:trPr>
        <w:tc>
          <w:tcPr>
            <w:tcW w:w="4263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pStyle w:val="23"/>
              <w:spacing w:line="243" w:lineRule="exact"/>
              <w:ind w:left="97"/>
              <w:rPr>
                <w:rFonts w:ascii="Times New Roman" w:hAns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  <w:lang w:eastAsia="zh-CN"/>
              </w:rPr>
              <w:t>F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：本端设备编</w:t>
            </w:r>
            <w:r>
              <w:rPr>
                <w:rFonts w:hint="eastAsia" w:ascii="Times New Roman" w:hAnsi="Times New Roman" w:eastAsia="宋体" w:cs="Times New Roman"/>
                <w:spacing w:val="-1"/>
                <w:sz w:val="18"/>
                <w:szCs w:val="18"/>
                <w:lang w:eastAsia="zh-CN"/>
              </w:rPr>
              <w:t>码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  <w:lang w:eastAsia="zh-CN"/>
              </w:rPr>
              <w:t>.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本端设备</w:t>
            </w:r>
            <w:r>
              <w:rPr>
                <w:rFonts w:hint="eastAsia" w:ascii="Times New Roman" w:hAnsi="Times New Roman" w:eastAsia="宋体" w:cs="Times New Roman"/>
                <w:spacing w:val="-3"/>
                <w:sz w:val="18"/>
                <w:szCs w:val="18"/>
                <w:lang w:eastAsia="zh-CN"/>
              </w:rPr>
              <w:t>端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口</w:t>
            </w:r>
          </w:p>
        </w:tc>
        <w:tc>
          <w:tcPr>
            <w:tcW w:w="3971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pStyle w:val="23"/>
              <w:spacing w:line="243" w:lineRule="exact"/>
              <w:ind w:firstLine="91" w:firstLineChars="50"/>
              <w:rPr>
                <w:rFonts w:ascii="Times New Roman" w:hAns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eastAsia="zh-CN"/>
              </w:rPr>
              <w:t>: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本端设备编</w:t>
            </w:r>
            <w:r>
              <w:rPr>
                <w:rFonts w:hint="eastAsia" w:ascii="Times New Roman" w:hAnsi="Times New Roman" w:eastAsia="宋体" w:cs="Times New Roman"/>
                <w:spacing w:val="-3"/>
                <w:sz w:val="18"/>
                <w:szCs w:val="18"/>
                <w:lang w:eastAsia="zh-CN"/>
              </w:rPr>
              <w:t>码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  <w:lang w:eastAsia="zh-CN"/>
              </w:rPr>
              <w:t>.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本端设备</w:t>
            </w:r>
            <w:r>
              <w:rPr>
                <w:rFonts w:hint="eastAsia" w:ascii="Times New Roman" w:hAnsi="Times New Roman" w:eastAsia="宋体" w:cs="Times New Roman"/>
                <w:spacing w:val="-3"/>
                <w:sz w:val="18"/>
                <w:szCs w:val="18"/>
                <w:lang w:eastAsia="zh-CN"/>
              </w:rPr>
              <w:t>端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exact"/>
        </w:trPr>
        <w:tc>
          <w:tcPr>
            <w:tcW w:w="4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57" w:lineRule="exact"/>
              <w:ind w:left="97"/>
              <w:rPr>
                <w:rFonts w:ascii="Times New Roman" w:hAns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  <w:lang w:eastAsia="zh-CN"/>
              </w:rPr>
              <w:t>uT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：对端设备编</w:t>
            </w:r>
            <w:r>
              <w:rPr>
                <w:rFonts w:hint="eastAsia" w:ascii="Times New Roman" w:hAnsi="Times New Roman" w:eastAsia="宋体" w:cs="Times New Roman"/>
                <w:spacing w:val="-1"/>
                <w:sz w:val="18"/>
                <w:szCs w:val="18"/>
                <w:lang w:eastAsia="zh-CN"/>
              </w:rPr>
              <w:t>码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  <w:lang w:eastAsia="zh-CN"/>
              </w:rPr>
              <w:t>.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对端设备</w:t>
            </w:r>
            <w:r>
              <w:rPr>
                <w:rFonts w:hint="eastAsia" w:ascii="Times New Roman" w:hAnsi="Times New Roman" w:eastAsia="宋体" w:cs="Times New Roman"/>
                <w:spacing w:val="-3"/>
                <w:sz w:val="18"/>
                <w:szCs w:val="18"/>
                <w:lang w:eastAsia="zh-CN"/>
              </w:rPr>
              <w:t>端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口</w:t>
            </w:r>
          </w:p>
        </w:tc>
        <w:tc>
          <w:tcPr>
            <w:tcW w:w="397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57" w:lineRule="exact"/>
              <w:ind w:firstLine="91" w:firstLineChars="50"/>
              <w:rPr>
                <w:rFonts w:ascii="Times New Roman" w:hAns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  <w:lang w:eastAsia="zh-CN"/>
              </w:rPr>
              <w:t>uT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：对端设备编码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  <w:lang w:eastAsia="zh-CN"/>
              </w:rPr>
              <w:t>.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对端设备</w:t>
            </w:r>
            <w:r>
              <w:rPr>
                <w:rFonts w:hint="eastAsia" w:ascii="Times New Roman" w:hAnsi="Times New Roman" w:eastAsia="宋体" w:cs="Times New Roman"/>
                <w:spacing w:val="-3"/>
                <w:sz w:val="18"/>
                <w:szCs w:val="18"/>
                <w:lang w:eastAsia="zh-CN"/>
              </w:rPr>
              <w:t>端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口</w:t>
            </w:r>
          </w:p>
        </w:tc>
      </w:tr>
    </w:tbl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sz w:val="14"/>
          <w:szCs w:val="14"/>
          <w:lang w:eastAsia="zh-CN"/>
        </w:rPr>
      </w:pPr>
      <w:r>
        <w:rPr>
          <w:rFonts w:ascii="Times New Roman" w:hAnsi="Times New Roman" w:cs="Times New Roman"/>
          <w:lang w:eastAsia="zh-C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3844290</wp:posOffset>
                </wp:positionH>
                <wp:positionV relativeFrom="paragraph">
                  <wp:posOffset>295275</wp:posOffset>
                </wp:positionV>
                <wp:extent cx="1270" cy="620395"/>
                <wp:effectExtent l="15240" t="9525" r="12065" b="8255"/>
                <wp:wrapNone/>
                <wp:docPr id="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" cy="620395"/>
                          <a:chOff x="6054" y="465"/>
                          <a:chExt cx="2" cy="977"/>
                        </a:xfrm>
                      </wpg:grpSpPr>
                      <wps:wsp>
                        <wps:cNvPr id="4" name="Freeform 9"/>
                        <wps:cNvSpPr/>
                        <wps:spPr bwMode="auto">
                          <a:xfrm>
                            <a:off x="6054" y="465"/>
                            <a:ext cx="2" cy="977"/>
                          </a:xfrm>
                          <a:custGeom>
                            <a:avLst/>
                            <a:gdLst>
                              <a:gd name="T0" fmla="+- 0 465 465"/>
                              <a:gd name="T1" fmla="*/ 465 h 977"/>
                              <a:gd name="T2" fmla="+- 0 1442 465"/>
                              <a:gd name="T3" fmla="*/ 1442 h 97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977">
                                <a:moveTo>
                                  <a:pt x="0" y="0"/>
                                </a:moveTo>
                                <a:lnTo>
                                  <a:pt x="0" y="977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o:spt="203" style="position:absolute;left:0pt;margin-left:302.7pt;margin-top:23.25pt;height:48.85pt;width:0.1pt;mso-position-horizontal-relative:page;z-index:-251656192;mso-width-relative:page;mso-height-relative:page;" coordorigin="6054,465" coordsize="2,977" o:gfxdata="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OcMqafZAAAACgEAAA8AAAAAAAAAAQAg&#10;AAAAIgAAAGRycy9kb3ducmV2LnhtbFBLAQIUABQAAAAIAIdO4kAdBt5k8QIAAOIGAAAOAAAAAAAA&#10;AAEAIAAAACgBAABkcnMvZTJvRG9jLnhtbFBLBQYAAAAABgAGAFkBAACLBgAAAAA=&#10;">
                <o:lock v:ext="edit" aspectratio="f"/>
                <v:shape id="Freeform 9" o:spid="_x0000_s1026" o:spt="100" style="position:absolute;left:6054;top:465;height:977;width:2;" filled="f" stroked="t" coordsize="1,977" o:gfxdata="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p7HVbsAAADa&#10;AAAADwAAAAAAAAABACAAAAAiAAAAZHJzL2Rvd25yZXYueG1sUEsBAhQAFAAAAAgAh07iQDMvBZ47&#10;AAAAOQAAABAAAAAAAAAAAQAgAAAACgEAAGRycy9zaGFwZXhtbC54bWxQSwUGAAAAAAYABgBbAQAA&#10;tAMAAAAA&#10;" path="m0,0l0,977e">
                  <v:path o:connectlocs="0,465;0,1442" o:connectangles="0,0"/>
                  <v:fill on="f" focussize="0,0"/>
                  <v:stroke weight="1.06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Times New Roman" w:hAnsi="Times New Roman" w:cs="Times New Roman"/>
          <w:lang w:eastAsia="zh-CN"/>
        </w:rPr>
        <w:t>不同机房涉及传输介质</w:t>
      </w:r>
    </w:p>
    <w:tbl>
      <w:tblPr>
        <w:tblStyle w:val="21"/>
        <w:tblW w:w="0" w:type="auto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3"/>
        <w:gridCol w:w="397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exact"/>
        </w:trPr>
        <w:tc>
          <w:tcPr>
            <w:tcW w:w="4263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pStyle w:val="23"/>
              <w:spacing w:line="243" w:lineRule="exact"/>
              <w:ind w:left="97"/>
              <w:rPr>
                <w:rFonts w:ascii="Times New Roman" w:hAns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  <w:lang w:eastAsia="zh-CN"/>
              </w:rPr>
              <w:t>F</w:t>
            </w:r>
            <w:r>
              <w:rPr>
                <w:rFonts w:hint="eastAsia" w:ascii="Times New Roman" w:hAnsi="Times New Roman" w:eastAsia="宋体" w:cs="Times New Roman"/>
                <w:spacing w:val="-1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本端设备编码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  <w:lang w:eastAsia="zh-CN"/>
              </w:rPr>
              <w:t>.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本端设备</w:t>
            </w:r>
            <w:r>
              <w:rPr>
                <w:rFonts w:hint="eastAsia" w:ascii="Times New Roman" w:hAnsi="Times New Roman" w:eastAsia="宋体" w:cs="Times New Roman"/>
                <w:spacing w:val="-3"/>
                <w:sz w:val="18"/>
                <w:szCs w:val="18"/>
                <w:lang w:eastAsia="zh-CN"/>
              </w:rPr>
              <w:t>端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口</w:t>
            </w:r>
          </w:p>
        </w:tc>
        <w:tc>
          <w:tcPr>
            <w:tcW w:w="3971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pStyle w:val="23"/>
              <w:spacing w:line="243" w:lineRule="exact"/>
              <w:ind w:firstLine="182" w:firstLineChars="100"/>
              <w:rPr>
                <w:rFonts w:ascii="Times New Roman" w:hAns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eastAsia="zh-CN"/>
              </w:rPr>
              <w:t>: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本端设备编</w:t>
            </w:r>
            <w:r>
              <w:rPr>
                <w:rFonts w:hint="eastAsia" w:ascii="Times New Roman" w:hAnsi="Times New Roman" w:eastAsia="宋体" w:cs="Times New Roman"/>
                <w:spacing w:val="-3"/>
                <w:sz w:val="18"/>
                <w:szCs w:val="18"/>
                <w:lang w:eastAsia="zh-CN"/>
              </w:rPr>
              <w:t>码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  <w:lang w:eastAsia="zh-CN"/>
              </w:rPr>
              <w:t>.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本端设备</w:t>
            </w:r>
            <w:r>
              <w:rPr>
                <w:rFonts w:hint="eastAsia" w:ascii="Times New Roman" w:hAnsi="Times New Roman" w:eastAsia="宋体" w:cs="Times New Roman"/>
                <w:spacing w:val="-3"/>
                <w:sz w:val="18"/>
                <w:szCs w:val="18"/>
                <w:lang w:eastAsia="zh-CN"/>
              </w:rPr>
              <w:t>端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exact"/>
        </w:trPr>
        <w:tc>
          <w:tcPr>
            <w:tcW w:w="426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pStyle w:val="23"/>
              <w:spacing w:line="257" w:lineRule="exact"/>
              <w:ind w:left="97"/>
              <w:rPr>
                <w:rFonts w:ascii="Times New Roman" w:hAns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  <w:lang w:eastAsia="zh-CN"/>
              </w:rPr>
              <w:t>Via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spacing w:val="-3"/>
                <w:sz w:val="18"/>
                <w:szCs w:val="18"/>
                <w:lang w:eastAsia="zh-CN"/>
              </w:rPr>
              <w:t>中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间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  <w:lang w:eastAsia="zh-CN"/>
              </w:rPr>
              <w:t>O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  <w:lang w:eastAsia="zh-CN"/>
              </w:rPr>
              <w:t>D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  <w:lang w:eastAsia="zh-CN"/>
              </w:rPr>
              <w:t>/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  <w:lang w:eastAsia="zh-CN"/>
              </w:rPr>
              <w:t>D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  <w:lang w:eastAsia="zh-CN"/>
              </w:rPr>
              <w:t>D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eastAsia="zh-CN"/>
              </w:rPr>
              <w:t>F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名</w:t>
            </w:r>
            <w:r>
              <w:rPr>
                <w:rFonts w:hint="eastAsia" w:ascii="Times New Roman" w:hAnsi="Times New Roman" w:eastAsia="宋体" w:cs="Times New Roman"/>
                <w:spacing w:val="-3"/>
                <w:sz w:val="18"/>
                <w:szCs w:val="18"/>
                <w:lang w:eastAsia="zh-CN"/>
              </w:rPr>
              <w:t>称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  <w:lang w:eastAsia="zh-CN"/>
              </w:rPr>
              <w:t>.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端口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  <w:lang w:eastAsia="zh-CN"/>
              </w:rPr>
              <w:t>: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  <w:lang w:eastAsia="zh-CN"/>
              </w:rPr>
              <w:t>: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电路号</w:t>
            </w:r>
          </w:p>
        </w:tc>
        <w:tc>
          <w:tcPr>
            <w:tcW w:w="397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pStyle w:val="23"/>
              <w:spacing w:line="257" w:lineRule="exact"/>
              <w:ind w:firstLine="182" w:firstLineChars="100"/>
              <w:rPr>
                <w:rFonts w:ascii="Times New Roman" w:hAns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  <w:lang w:eastAsia="zh-CN"/>
              </w:rPr>
              <w:t>Via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spacing w:val="-3"/>
                <w:sz w:val="18"/>
                <w:szCs w:val="18"/>
                <w:lang w:eastAsia="zh-CN"/>
              </w:rPr>
              <w:t>中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间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  <w:lang w:eastAsia="zh-CN"/>
              </w:rPr>
              <w:t>O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  <w:lang w:eastAsia="zh-CN"/>
              </w:rPr>
              <w:t>D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  <w:lang w:eastAsia="zh-CN"/>
              </w:rPr>
              <w:t>/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  <w:lang w:eastAsia="zh-CN"/>
              </w:rPr>
              <w:t>D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  <w:lang w:eastAsia="zh-CN"/>
              </w:rPr>
              <w:t>D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eastAsia="zh-CN"/>
              </w:rPr>
              <w:t>F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名</w:t>
            </w:r>
            <w:r>
              <w:rPr>
                <w:rFonts w:hint="eastAsia" w:ascii="Times New Roman" w:hAnsi="Times New Roman" w:eastAsia="宋体" w:cs="Times New Roman"/>
                <w:spacing w:val="-3"/>
                <w:sz w:val="18"/>
                <w:szCs w:val="18"/>
                <w:lang w:eastAsia="zh-CN"/>
              </w:rPr>
              <w:t>称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  <w:lang w:eastAsia="zh-CN"/>
              </w:rPr>
              <w:t>.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端口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  <w:lang w:eastAsia="zh-CN"/>
              </w:rPr>
              <w:t>: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  <w:lang w:eastAsia="zh-CN"/>
              </w:rPr>
              <w:t>: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电路号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exact"/>
        </w:trPr>
        <w:tc>
          <w:tcPr>
            <w:tcW w:w="4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56" w:lineRule="exact"/>
              <w:ind w:left="97"/>
              <w:rPr>
                <w:rFonts w:ascii="Times New Roman" w:hAns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  <w:lang w:eastAsia="zh-CN"/>
              </w:rPr>
              <w:t>uT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对端设备编</w:t>
            </w:r>
            <w:r>
              <w:rPr>
                <w:rFonts w:hint="eastAsia" w:ascii="Times New Roman" w:hAnsi="Times New Roman" w:eastAsia="宋体" w:cs="Times New Roman"/>
                <w:spacing w:val="-1"/>
                <w:sz w:val="18"/>
                <w:szCs w:val="18"/>
                <w:lang w:eastAsia="zh-CN"/>
              </w:rPr>
              <w:t>码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  <w:lang w:eastAsia="zh-CN"/>
              </w:rPr>
              <w:t>.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对端设备</w:t>
            </w:r>
            <w:r>
              <w:rPr>
                <w:rFonts w:hint="eastAsia" w:ascii="Times New Roman" w:hAnsi="Times New Roman" w:eastAsia="宋体" w:cs="Times New Roman"/>
                <w:spacing w:val="-3"/>
                <w:sz w:val="18"/>
                <w:szCs w:val="18"/>
                <w:lang w:eastAsia="zh-CN"/>
              </w:rPr>
              <w:t>端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口</w:t>
            </w:r>
          </w:p>
        </w:tc>
        <w:tc>
          <w:tcPr>
            <w:tcW w:w="397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56" w:lineRule="exact"/>
              <w:ind w:right="-126" w:firstLine="176" w:firstLineChars="100"/>
              <w:rPr>
                <w:rFonts w:ascii="Times New Roman" w:hAns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  <w:lang w:eastAsia="zh-CN"/>
              </w:rPr>
              <w:t>uT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对端设备编码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  <w:lang w:eastAsia="zh-CN"/>
              </w:rPr>
              <w:t>.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对端设备</w:t>
            </w:r>
            <w:r>
              <w:rPr>
                <w:rFonts w:hint="eastAsia" w:ascii="Times New Roman" w:hAnsi="Times New Roman" w:eastAsia="宋体" w:cs="Times New Roman"/>
                <w:spacing w:val="-3"/>
                <w:sz w:val="18"/>
                <w:szCs w:val="18"/>
                <w:lang w:eastAsia="zh-CN"/>
              </w:rPr>
              <w:t>端</w:t>
            </w:r>
          </w:p>
        </w:tc>
      </w:tr>
    </w:tbl>
    <w:p>
      <w:pPr>
        <w:pStyle w:val="9"/>
        <w:spacing w:line="353" w:lineRule="auto"/>
        <w:ind w:left="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【线缆标签要求】</w:t>
      </w:r>
    </w:p>
    <w:p>
      <w:pPr>
        <w:pStyle w:val="9"/>
        <w:spacing w:line="353" w:lineRule="auto"/>
        <w:ind w:left="440" w:leftChars="20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1</w:t>
      </w:r>
      <w:r>
        <w:rPr>
          <w:rFonts w:hint="eastAsia" w:ascii="Times New Roman" w:hAnsi="Times New Roman" w:cs="Times New Roman"/>
          <w:lang w:eastAsia="zh-CN"/>
        </w:rPr>
        <w:t>、线缆标签纸要求根据uT pT dT 不同角色使用不同颜色的标签纸。  uT：红色  pT：黄色  dT：白色  ，宽度</w:t>
      </w:r>
      <w:r>
        <w:rPr>
          <w:rFonts w:ascii="Times New Roman" w:hAnsi="Times New Roman" w:cs="Times New Roman"/>
          <w:lang w:eastAsia="zh-CN"/>
        </w:rPr>
        <w:t>12mm</w:t>
      </w:r>
      <w:r>
        <w:rPr>
          <w:rFonts w:hint="eastAsia" w:ascii="Times New Roman" w:hAnsi="Times New Roman" w:cs="Times New Roman"/>
          <w:lang w:eastAsia="zh-CN"/>
        </w:rPr>
        <w:t>，对折后长度</w:t>
      </w:r>
      <w:r>
        <w:rPr>
          <w:rFonts w:ascii="Times New Roman" w:hAnsi="Times New Roman" w:cs="Times New Roman"/>
          <w:lang w:eastAsia="zh-CN"/>
        </w:rPr>
        <w:t>60~70mm</w:t>
      </w:r>
      <w:r>
        <w:rPr>
          <w:rFonts w:hint="eastAsia" w:ascii="Times New Roman" w:hAnsi="Times New Roman" w:cs="Times New Roman"/>
          <w:lang w:eastAsia="zh-CN"/>
        </w:rPr>
        <w:t>；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2</w:t>
      </w:r>
      <w:r>
        <w:rPr>
          <w:rFonts w:hint="eastAsia" w:ascii="Times New Roman" w:hAnsi="Times New Roman" w:cs="Times New Roman"/>
          <w:lang w:eastAsia="zh-CN"/>
        </w:rPr>
        <w:t>、标签内字符“</w:t>
      </w:r>
      <w:r>
        <w:rPr>
          <w:rFonts w:ascii="Times New Roman" w:hAnsi="Times New Roman" w:cs="Times New Roman"/>
          <w:lang w:eastAsia="zh-CN"/>
        </w:rPr>
        <w:t>F:\uT:\Via</w:t>
      </w:r>
      <w:r>
        <w:rPr>
          <w:rFonts w:hint="eastAsia" w:ascii="Times New Roman" w:hAnsi="Times New Roman" w:cs="Times New Roman"/>
          <w:lang w:eastAsia="zh-CN"/>
        </w:rPr>
        <w:t>：”固定不变，其他根据实际内容填写；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3</w:t>
      </w:r>
      <w:r>
        <w:rPr>
          <w:rFonts w:hint="eastAsia" w:ascii="Times New Roman" w:hAnsi="Times New Roman" w:cs="Times New Roman"/>
          <w:lang w:eastAsia="zh-CN"/>
        </w:rPr>
        <w:t>、如果不经过</w:t>
      </w:r>
      <w:r>
        <w:rPr>
          <w:rFonts w:ascii="Times New Roman" w:hAnsi="Times New Roman" w:cs="Times New Roman"/>
          <w:lang w:eastAsia="zh-CN"/>
        </w:rPr>
        <w:t>ODF/DDF</w:t>
      </w:r>
      <w:r>
        <w:rPr>
          <w:rFonts w:hint="eastAsia" w:ascii="Times New Roman" w:hAnsi="Times New Roman" w:cs="Times New Roman"/>
          <w:lang w:eastAsia="zh-CN"/>
        </w:rPr>
        <w:t>等中间传输链路，去除“</w:t>
      </w:r>
      <w:r>
        <w:rPr>
          <w:rFonts w:ascii="Times New Roman" w:hAnsi="Times New Roman" w:cs="Times New Roman"/>
          <w:lang w:eastAsia="zh-CN"/>
        </w:rPr>
        <w:t>Via:XXX</w:t>
      </w:r>
      <w:r>
        <w:rPr>
          <w:rFonts w:hint="eastAsia" w:ascii="Times New Roman" w:hAnsi="Times New Roman" w:cs="Times New Roman"/>
          <w:lang w:eastAsia="zh-CN"/>
        </w:rPr>
        <w:t>”这一行信息；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4</w:t>
      </w:r>
      <w:r>
        <w:rPr>
          <w:rFonts w:hint="eastAsia" w:ascii="Times New Roman" w:hAnsi="Times New Roman" w:cs="Times New Roman"/>
          <w:lang w:eastAsia="zh-CN"/>
        </w:rPr>
        <w:t>、线缆如果收发分开，要分别贴标签，标签使用专用标签纸制作。</w:t>
      </w:r>
    </w:p>
    <w:p>
      <w:pPr>
        <w:pStyle w:val="9"/>
        <w:spacing w:line="353" w:lineRule="auto"/>
        <w:ind w:left="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【举例】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例</w:t>
      </w:r>
      <w:r>
        <w:rPr>
          <w:rFonts w:ascii="Times New Roman" w:hAnsi="Times New Roman" w:cs="Times New Roman"/>
          <w:lang w:eastAsia="zh-CN"/>
        </w:rPr>
        <w:t>1</w:t>
      </w:r>
      <w:r>
        <w:rPr>
          <w:rFonts w:hint="eastAsia" w:ascii="Times New Roman" w:hAnsi="Times New Roman" w:cs="Times New Roman"/>
          <w:lang w:eastAsia="zh-CN"/>
        </w:rPr>
        <w:t>同一机房内：本机房</w:t>
      </w:r>
      <w:r>
        <w:rPr>
          <w:rFonts w:ascii="Times New Roman" w:hAnsi="Times New Roman" w:cs="Times New Roman"/>
          <w:lang w:eastAsia="zh-CN"/>
        </w:rPr>
        <w:t>A03</w:t>
      </w:r>
      <w:r>
        <w:rPr>
          <w:rFonts w:hint="eastAsia" w:ascii="Times New Roman" w:hAnsi="Times New Roman" w:cs="Times New Roman"/>
          <w:lang w:eastAsia="zh-CN"/>
        </w:rPr>
        <w:t>架普通云主机一期核心交换机</w:t>
      </w:r>
      <w:r>
        <w:rPr>
          <w:rFonts w:ascii="Times New Roman" w:hAnsi="Times New Roman" w:cs="Times New Roman"/>
          <w:lang w:eastAsia="zh-CN"/>
        </w:rPr>
        <w:t>N7K</w:t>
      </w:r>
      <w:r>
        <w:rPr>
          <w:rFonts w:hint="eastAsia" w:ascii="Times New Roman" w:hAnsi="Times New Roman" w:cs="Times New Roman"/>
          <w:lang w:eastAsia="zh-CN"/>
        </w:rPr>
        <w:t>至本机房</w:t>
      </w:r>
      <w:r>
        <w:rPr>
          <w:rFonts w:ascii="Times New Roman" w:hAnsi="Times New Roman" w:cs="Times New Roman"/>
          <w:lang w:eastAsia="zh-CN"/>
        </w:rPr>
        <w:t>B05</w:t>
      </w:r>
      <w:r>
        <w:rPr>
          <w:rFonts w:hint="eastAsia" w:ascii="Times New Roman" w:hAnsi="Times New Roman" w:cs="Times New Roman"/>
          <w:lang w:eastAsia="zh-CN"/>
        </w:rPr>
        <w:t>架普通云主机一期接入交换机华为</w:t>
      </w:r>
      <w:r>
        <w:rPr>
          <w:rFonts w:ascii="Times New Roman" w:hAnsi="Times New Roman" w:cs="Times New Roman"/>
          <w:lang w:eastAsia="zh-CN"/>
        </w:rPr>
        <w:t>5352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spacing w:before="2" w:line="30" w:lineRule="exact"/>
        <w:rPr>
          <w:rFonts w:ascii="Times New Roman" w:hAnsi="Times New Roman" w:cs="Times New Roman"/>
          <w:sz w:val="4"/>
          <w:szCs w:val="4"/>
          <w:lang w:eastAsia="zh-CN"/>
        </w:rPr>
      </w:pPr>
    </w:p>
    <w:tbl>
      <w:tblPr>
        <w:tblStyle w:val="21"/>
        <w:tblW w:w="0" w:type="auto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3"/>
        <w:gridCol w:w="397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exact"/>
        </w:trPr>
        <w:tc>
          <w:tcPr>
            <w:tcW w:w="4263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pStyle w:val="23"/>
              <w:spacing w:line="245" w:lineRule="exact"/>
              <w:ind w:left="97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F: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A</w:t>
            </w:r>
            <w:r>
              <w:rPr>
                <w:rFonts w:hint="eastAsia" w:ascii="Times New Roman" w:hAnsi="Times New Roman" w:eastAsia="宋体" w:cs="Times New Roman"/>
                <w:spacing w:val="-2"/>
                <w:sz w:val="18"/>
                <w:szCs w:val="18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C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C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N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7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2U30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.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G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E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/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/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1</w:t>
            </w:r>
          </w:p>
        </w:tc>
        <w:tc>
          <w:tcPr>
            <w:tcW w:w="3971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pStyle w:val="23"/>
              <w:spacing w:line="245" w:lineRule="exact"/>
              <w:ind w:right="-186" w:firstLine="91" w:firstLineChars="50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F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A</w:t>
            </w:r>
            <w:r>
              <w:rPr>
                <w:rFonts w:hint="eastAsia" w:ascii="Times New Roman" w:hAnsi="Times New Roman" w:eastAsia="宋体" w:cs="Times New Roman"/>
                <w:spacing w:val="1"/>
                <w:sz w:val="18"/>
                <w:szCs w:val="18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C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C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N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7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-1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.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G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E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/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/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exact"/>
        </w:trPr>
        <w:tc>
          <w:tcPr>
            <w:tcW w:w="4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56" w:lineRule="exact"/>
              <w:ind w:left="97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uT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B</w:t>
            </w:r>
            <w:r>
              <w:rPr>
                <w:rFonts w:hint="eastAsia" w:ascii="Times New Roman" w:hAnsi="Times New Roman" w:eastAsia="宋体" w:cs="Times New Roman"/>
                <w:spacing w:val="1"/>
                <w:sz w:val="18"/>
                <w:szCs w:val="18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5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A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H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5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5</w:t>
            </w:r>
            <w:r>
              <w:rPr>
                <w:rFonts w:ascii="Times New Roman" w:hAnsi="Times New Roman" w:eastAsia="宋体" w:cs="Times New Roman"/>
                <w:spacing w:val="-1"/>
                <w:sz w:val="18"/>
                <w:szCs w:val="18"/>
              </w:rPr>
              <w:t>2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2U30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.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G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E1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/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2</w:t>
            </w:r>
          </w:p>
        </w:tc>
        <w:tc>
          <w:tcPr>
            <w:tcW w:w="397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56" w:lineRule="exact"/>
              <w:ind w:firstLine="91" w:firstLineChars="50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uT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B</w:t>
            </w:r>
            <w:r>
              <w:rPr>
                <w:rFonts w:hint="eastAsia" w:ascii="Times New Roman" w:hAnsi="Times New Roman" w:eastAsia="宋体" w:cs="Times New Roman"/>
                <w:spacing w:val="1"/>
                <w:sz w:val="18"/>
                <w:szCs w:val="18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5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A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H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5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5</w:t>
            </w:r>
            <w:r>
              <w:rPr>
                <w:rFonts w:ascii="Times New Roman" w:hAnsi="Times New Roman" w:eastAsia="宋体" w:cs="Times New Roman"/>
                <w:spacing w:val="-1"/>
                <w:sz w:val="18"/>
                <w:szCs w:val="18"/>
              </w:rPr>
              <w:t>2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.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G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E1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/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2</w:t>
            </w:r>
          </w:p>
        </w:tc>
      </w:tr>
    </w:tbl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例</w:t>
      </w:r>
      <w:r>
        <w:rPr>
          <w:rFonts w:ascii="Times New Roman" w:hAnsi="Times New Roman" w:cs="Times New Roman"/>
          <w:lang w:eastAsia="zh-CN"/>
        </w:rPr>
        <w:t>2</w:t>
      </w:r>
      <w:r>
        <w:rPr>
          <w:rFonts w:hint="eastAsia" w:ascii="Times New Roman" w:hAnsi="Times New Roman" w:cs="Times New Roman"/>
          <w:lang w:eastAsia="zh-CN"/>
        </w:rPr>
        <w:t>不同机房</w:t>
      </w:r>
      <w:r>
        <w:rPr>
          <w:rFonts w:ascii="Times New Roman" w:hAnsi="Times New Roman" w:cs="Times New Roman"/>
          <w:lang w:eastAsia="zh-CN"/>
        </w:rPr>
        <w:t>:</w:t>
      </w:r>
      <w:r>
        <w:rPr>
          <w:rFonts w:hint="eastAsia" w:ascii="Times New Roman" w:hAnsi="Times New Roman" w:cs="Times New Roman"/>
          <w:lang w:eastAsia="zh-CN"/>
        </w:rPr>
        <w:t>从本机房</w:t>
      </w:r>
      <w:r>
        <w:rPr>
          <w:rFonts w:ascii="Times New Roman" w:hAnsi="Times New Roman" w:cs="Times New Roman"/>
          <w:lang w:eastAsia="zh-CN"/>
        </w:rPr>
        <w:t>A03</w:t>
      </w:r>
      <w:r>
        <w:rPr>
          <w:rFonts w:hint="eastAsia" w:ascii="Times New Roman" w:hAnsi="Times New Roman" w:cs="Times New Roman"/>
          <w:lang w:eastAsia="zh-CN"/>
        </w:rPr>
        <w:t>架普通云主机一期核心交换机</w:t>
      </w:r>
      <w:r>
        <w:rPr>
          <w:rFonts w:ascii="Times New Roman" w:hAnsi="Times New Roman" w:cs="Times New Roman"/>
          <w:lang w:eastAsia="zh-CN"/>
        </w:rPr>
        <w:t>N7K</w:t>
      </w:r>
      <w:r>
        <w:rPr>
          <w:rFonts w:hint="eastAsia" w:ascii="Times New Roman" w:hAnsi="Times New Roman" w:cs="Times New Roman"/>
          <w:lang w:eastAsia="zh-CN"/>
        </w:rPr>
        <w:t>至</w:t>
      </w:r>
      <w:r>
        <w:rPr>
          <w:rFonts w:ascii="Times New Roman" w:hAnsi="Times New Roman" w:cs="Times New Roman"/>
          <w:lang w:eastAsia="zh-CN"/>
        </w:rPr>
        <w:t>501</w:t>
      </w:r>
      <w:r>
        <w:rPr>
          <w:rFonts w:hint="eastAsia" w:ascii="Times New Roman" w:hAnsi="Times New Roman" w:cs="Times New Roman"/>
          <w:lang w:eastAsia="zh-CN"/>
        </w:rPr>
        <w:t>机房</w:t>
      </w:r>
      <w:r>
        <w:rPr>
          <w:rFonts w:ascii="Times New Roman" w:hAnsi="Times New Roman" w:cs="Times New Roman"/>
          <w:lang w:eastAsia="zh-CN"/>
        </w:rPr>
        <w:t>A02</w:t>
      </w:r>
      <w:r>
        <w:rPr>
          <w:rFonts w:hint="eastAsia" w:ascii="Times New Roman" w:hAnsi="Times New Roman" w:cs="Times New Roman"/>
          <w:lang w:eastAsia="zh-CN"/>
        </w:rPr>
        <w:t>架，云主机二期接入交换机华为</w:t>
      </w:r>
      <w:r>
        <w:rPr>
          <w:rFonts w:ascii="Times New Roman" w:hAnsi="Times New Roman" w:cs="Times New Roman"/>
          <w:lang w:eastAsia="zh-CN"/>
        </w:rPr>
        <w:t>5352</w:t>
      </w:r>
      <w:r>
        <w:rPr>
          <w:rFonts w:hint="eastAsia" w:ascii="Times New Roman" w:hAnsi="Times New Roman" w:cs="Times New Roman"/>
          <w:lang w:eastAsia="zh-CN"/>
        </w:rPr>
        <w:t>，经过机房内</w:t>
      </w:r>
      <w:r>
        <w:rPr>
          <w:rFonts w:ascii="Times New Roman" w:hAnsi="Times New Roman" w:cs="Times New Roman"/>
          <w:lang w:eastAsia="zh-CN"/>
        </w:rPr>
        <w:t>ODF01</w:t>
      </w:r>
      <w:r>
        <w:rPr>
          <w:rFonts w:hint="eastAsia" w:ascii="Times New Roman" w:hAnsi="Times New Roman" w:cs="Times New Roman"/>
          <w:lang w:eastAsia="zh-CN"/>
        </w:rPr>
        <w:t>框</w:t>
      </w:r>
      <w:r>
        <w:rPr>
          <w:rFonts w:ascii="Times New Roman" w:hAnsi="Times New Roman" w:cs="Times New Roman"/>
          <w:lang w:eastAsia="zh-CN"/>
        </w:rPr>
        <w:t>A</w:t>
      </w:r>
      <w:r>
        <w:rPr>
          <w:rFonts w:hint="eastAsia" w:ascii="Times New Roman" w:hAnsi="Times New Roman" w:cs="Times New Roman"/>
          <w:lang w:eastAsia="zh-CN"/>
        </w:rPr>
        <w:t>排</w:t>
      </w:r>
      <w:r>
        <w:rPr>
          <w:rFonts w:ascii="Times New Roman" w:hAnsi="Times New Roman" w:cs="Times New Roman"/>
          <w:lang w:eastAsia="zh-CN"/>
        </w:rPr>
        <w:t>6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  <w:lang w:eastAsia="zh-CN"/>
        </w:rPr>
        <w:t>7</w:t>
      </w:r>
      <w:r>
        <w:rPr>
          <w:rFonts w:hint="eastAsia" w:ascii="Times New Roman" w:hAnsi="Times New Roman" w:cs="Times New Roman"/>
          <w:lang w:eastAsia="zh-CN"/>
        </w:rPr>
        <w:t>芯。</w:t>
      </w:r>
    </w:p>
    <w:p>
      <w:pPr>
        <w:spacing w:before="2" w:line="30" w:lineRule="exact"/>
        <w:rPr>
          <w:rFonts w:ascii="Times New Roman" w:hAnsi="Times New Roman" w:cs="Times New Roman"/>
          <w:sz w:val="4"/>
          <w:szCs w:val="4"/>
          <w:lang w:eastAsia="zh-CN"/>
        </w:rPr>
      </w:pPr>
    </w:p>
    <w:tbl>
      <w:tblPr>
        <w:tblStyle w:val="21"/>
        <w:tblW w:w="0" w:type="auto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3"/>
        <w:gridCol w:w="397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exact"/>
        </w:trPr>
        <w:tc>
          <w:tcPr>
            <w:tcW w:w="4263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pStyle w:val="23"/>
              <w:spacing w:line="245" w:lineRule="exact"/>
              <w:ind w:left="97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F: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A</w:t>
            </w:r>
            <w:r>
              <w:rPr>
                <w:rFonts w:hint="eastAsia" w:ascii="Times New Roman" w:hAnsi="Times New Roman" w:eastAsia="宋体" w:cs="Times New Roman"/>
                <w:spacing w:val="-2"/>
                <w:sz w:val="18"/>
                <w:szCs w:val="18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C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C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N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7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8U15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.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G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E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/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/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1</w:t>
            </w:r>
          </w:p>
        </w:tc>
        <w:tc>
          <w:tcPr>
            <w:tcW w:w="3971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pStyle w:val="23"/>
              <w:spacing w:line="245" w:lineRule="exact"/>
              <w:ind w:firstLine="91" w:firstLineChars="50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F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A</w:t>
            </w:r>
            <w:r>
              <w:rPr>
                <w:rFonts w:hint="eastAsia" w:ascii="Times New Roman" w:hAnsi="Times New Roman" w:eastAsia="宋体" w:cs="Times New Roman"/>
                <w:spacing w:val="1"/>
                <w:sz w:val="18"/>
                <w:szCs w:val="18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C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C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N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7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-1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.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G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E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/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/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426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pStyle w:val="23"/>
              <w:spacing w:line="256" w:lineRule="exact"/>
              <w:ind w:left="97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Via: D</w:t>
            </w:r>
            <w:r>
              <w:rPr>
                <w:rFonts w:hint="eastAsia" w:ascii="Times New Roman" w:hAnsi="Times New Roman" w:eastAsia="宋体" w:cs="Times New Roman"/>
                <w:spacing w:val="1"/>
                <w:sz w:val="18"/>
                <w:szCs w:val="18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D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F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.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A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.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6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/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7</w:t>
            </w:r>
          </w:p>
        </w:tc>
        <w:tc>
          <w:tcPr>
            <w:tcW w:w="397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pStyle w:val="23"/>
              <w:spacing w:line="256" w:lineRule="exact"/>
              <w:ind w:right="-124" w:firstLine="91" w:firstLineChars="50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Via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 xml:space="preserve"> D</w:t>
            </w:r>
            <w:r>
              <w:rPr>
                <w:rFonts w:hint="eastAsia" w:ascii="Times New Roman" w:hAnsi="Times New Roman" w:eastAsia="宋体" w:cs="Times New Roman"/>
                <w:spacing w:val="1"/>
                <w:sz w:val="18"/>
                <w:szCs w:val="18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D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F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.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A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.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6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/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7</w:t>
            </w:r>
          </w:p>
        </w:tc>
      </w:tr>
      <w:tr>
        <w:trPr>
          <w:trHeight w:val="346" w:hRule="exact"/>
        </w:trPr>
        <w:tc>
          <w:tcPr>
            <w:tcW w:w="4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56" w:lineRule="exact"/>
              <w:ind w:left="97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uT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 xml:space="preserve"> 5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A</w:t>
            </w:r>
            <w:r>
              <w:rPr>
                <w:rFonts w:hint="eastAsia" w:ascii="Times New Roman" w:hAnsi="Times New Roman" w:eastAsia="宋体" w:cs="Times New Roman"/>
                <w:spacing w:val="-2"/>
                <w:sz w:val="18"/>
                <w:szCs w:val="18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2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2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A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H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5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5</w:t>
            </w:r>
            <w:r>
              <w:rPr>
                <w:rFonts w:ascii="Times New Roman" w:hAnsi="Times New Roman" w:eastAsia="宋体" w:cs="Times New Roman"/>
                <w:spacing w:val="2"/>
                <w:sz w:val="18"/>
                <w:szCs w:val="18"/>
              </w:rPr>
              <w:t>2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2U30.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G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E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/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/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1</w:t>
            </w:r>
          </w:p>
        </w:tc>
        <w:tc>
          <w:tcPr>
            <w:tcW w:w="397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56" w:lineRule="exact"/>
              <w:ind w:firstLine="91" w:firstLineChars="50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uT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 xml:space="preserve"> 5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A</w:t>
            </w:r>
            <w:r>
              <w:rPr>
                <w:rFonts w:hint="eastAsia" w:ascii="Times New Roman" w:hAnsi="Times New Roman" w:eastAsia="宋体" w:cs="Times New Roman"/>
                <w:spacing w:val="1"/>
                <w:sz w:val="18"/>
                <w:szCs w:val="18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A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H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5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5</w:t>
            </w:r>
            <w:r>
              <w:rPr>
                <w:rFonts w:ascii="Times New Roman" w:hAnsi="Times New Roman" w:eastAsia="宋体" w:cs="Times New Roman"/>
                <w:spacing w:val="-1"/>
                <w:sz w:val="18"/>
                <w:szCs w:val="18"/>
              </w:rPr>
              <w:t>2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01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.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G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E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/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/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1</w:t>
            </w:r>
          </w:p>
        </w:tc>
      </w:tr>
    </w:tbl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例</w:t>
      </w:r>
      <w:r>
        <w:rPr>
          <w:rFonts w:ascii="Times New Roman" w:hAnsi="Times New Roman" w:cs="Times New Roman"/>
          <w:lang w:eastAsia="zh-CN"/>
        </w:rPr>
        <w:t>3</w:t>
      </w:r>
      <w:r>
        <w:rPr>
          <w:rFonts w:hint="eastAsia" w:ascii="Times New Roman" w:hAnsi="Times New Roman" w:cs="Times New Roman"/>
          <w:lang w:eastAsia="zh-CN"/>
        </w:rPr>
        <w:t>跨地域不同机房</w:t>
      </w:r>
      <w:r>
        <w:rPr>
          <w:rFonts w:ascii="Times New Roman" w:hAnsi="Times New Roman" w:cs="Times New Roman"/>
          <w:lang w:eastAsia="zh-CN"/>
        </w:rPr>
        <w:t>:</w:t>
      </w:r>
      <w:r>
        <w:rPr>
          <w:rFonts w:hint="eastAsia" w:ascii="Times New Roman" w:hAnsi="Times New Roman" w:cs="Times New Roman"/>
          <w:lang w:eastAsia="zh-CN"/>
        </w:rPr>
        <w:t>从本机房</w:t>
      </w:r>
      <w:r>
        <w:rPr>
          <w:rFonts w:ascii="Times New Roman" w:hAnsi="Times New Roman" w:cs="Times New Roman"/>
          <w:lang w:eastAsia="zh-CN"/>
        </w:rPr>
        <w:t>A03</w:t>
      </w:r>
      <w:r>
        <w:rPr>
          <w:rFonts w:hint="eastAsia" w:ascii="Times New Roman" w:hAnsi="Times New Roman" w:cs="Times New Roman"/>
          <w:lang w:eastAsia="zh-CN"/>
        </w:rPr>
        <w:t>架普通云主机一期核心交换机</w:t>
      </w:r>
      <w:r>
        <w:rPr>
          <w:rFonts w:ascii="Times New Roman" w:hAnsi="Times New Roman" w:cs="Times New Roman"/>
          <w:lang w:eastAsia="zh-CN"/>
        </w:rPr>
        <w:t>N7K</w:t>
      </w:r>
      <w:r>
        <w:rPr>
          <w:rFonts w:hint="eastAsia" w:ascii="Times New Roman" w:hAnsi="Times New Roman" w:cs="Times New Roman"/>
          <w:lang w:eastAsia="zh-CN"/>
        </w:rPr>
        <w:t>至内蒙</w:t>
      </w:r>
      <w:r>
        <w:rPr>
          <w:rFonts w:ascii="Times New Roman" w:hAnsi="Times New Roman" w:cs="Times New Roman"/>
          <w:lang w:eastAsia="zh-CN"/>
        </w:rPr>
        <w:t>A6</w:t>
      </w:r>
      <w:r>
        <w:rPr>
          <w:rFonts w:hint="eastAsia" w:ascii="Times New Roman" w:hAnsi="Times New Roman" w:cs="Times New Roman"/>
          <w:lang w:eastAsia="zh-CN"/>
        </w:rPr>
        <w:t>号机楼</w:t>
      </w:r>
      <w:r>
        <w:rPr>
          <w:rFonts w:ascii="Times New Roman" w:hAnsi="Times New Roman" w:cs="Times New Roman"/>
          <w:lang w:eastAsia="zh-CN"/>
        </w:rPr>
        <w:t>201</w:t>
      </w:r>
      <w:r>
        <w:rPr>
          <w:rFonts w:hint="eastAsia" w:ascii="Times New Roman" w:hAnsi="Times New Roman" w:cs="Times New Roman"/>
          <w:lang w:eastAsia="zh-CN"/>
        </w:rPr>
        <w:t>机房</w:t>
      </w:r>
      <w:r>
        <w:rPr>
          <w:rFonts w:ascii="Times New Roman" w:hAnsi="Times New Roman" w:cs="Times New Roman"/>
          <w:lang w:eastAsia="zh-CN"/>
        </w:rPr>
        <w:t>A02</w:t>
      </w:r>
      <w:r>
        <w:rPr>
          <w:rFonts w:hint="eastAsia" w:ascii="Times New Roman" w:hAnsi="Times New Roman" w:cs="Times New Roman"/>
          <w:lang w:eastAsia="zh-CN"/>
        </w:rPr>
        <w:t>架承载网一期核心路由器</w:t>
      </w:r>
      <w:r>
        <w:rPr>
          <w:rFonts w:ascii="Times New Roman" w:hAnsi="Times New Roman" w:cs="Times New Roman"/>
          <w:lang w:eastAsia="zh-CN"/>
        </w:rPr>
        <w:t>NE5000e1</w:t>
      </w:r>
      <w:r>
        <w:rPr>
          <w:rFonts w:hint="eastAsia" w:ascii="Times New Roman" w:hAnsi="Times New Roman" w:cs="Times New Roman"/>
          <w:lang w:eastAsia="zh-CN"/>
        </w:rPr>
        <w:t>，经过机房内</w:t>
      </w:r>
      <w:r>
        <w:rPr>
          <w:rFonts w:ascii="Times New Roman" w:hAnsi="Times New Roman" w:cs="Times New Roman"/>
          <w:lang w:eastAsia="zh-CN"/>
        </w:rPr>
        <w:t>ODF01</w:t>
      </w:r>
      <w:r>
        <w:rPr>
          <w:rFonts w:hint="eastAsia" w:ascii="Times New Roman" w:hAnsi="Times New Roman" w:cs="Times New Roman"/>
          <w:lang w:eastAsia="zh-CN"/>
        </w:rPr>
        <w:t>框</w:t>
      </w:r>
      <w:r>
        <w:rPr>
          <w:rFonts w:ascii="Times New Roman" w:hAnsi="Times New Roman" w:cs="Times New Roman"/>
          <w:lang w:eastAsia="zh-CN"/>
        </w:rPr>
        <w:t>A</w:t>
      </w:r>
      <w:r>
        <w:rPr>
          <w:rFonts w:hint="eastAsia" w:ascii="Times New Roman" w:hAnsi="Times New Roman" w:cs="Times New Roman"/>
          <w:lang w:eastAsia="zh-CN"/>
        </w:rPr>
        <w:t>排</w:t>
      </w:r>
      <w:r>
        <w:rPr>
          <w:rFonts w:ascii="Times New Roman" w:hAnsi="Times New Roman" w:cs="Times New Roman"/>
          <w:lang w:eastAsia="zh-CN"/>
        </w:rPr>
        <w:t>6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  <w:lang w:eastAsia="zh-CN"/>
        </w:rPr>
        <w:t>7</w:t>
      </w:r>
      <w:r>
        <w:rPr>
          <w:rFonts w:hint="eastAsia" w:ascii="Times New Roman" w:hAnsi="Times New Roman" w:cs="Times New Roman"/>
          <w:lang w:eastAsia="zh-CN"/>
        </w:rPr>
        <w:t>芯，传输链路号</w:t>
      </w:r>
      <w:r>
        <w:rPr>
          <w:rFonts w:ascii="Times New Roman" w:hAnsi="Times New Roman" w:cs="Times New Roman"/>
          <w:lang w:eastAsia="zh-CN"/>
        </w:rPr>
        <w:t>SIP-1234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spacing w:before="2" w:line="100" w:lineRule="exact"/>
        <w:rPr>
          <w:rFonts w:ascii="Times New Roman" w:hAnsi="Times New Roman" w:cs="Times New Roman"/>
          <w:sz w:val="10"/>
          <w:szCs w:val="10"/>
          <w:lang w:eastAsia="zh-CN"/>
        </w:rPr>
      </w:pPr>
    </w:p>
    <w:tbl>
      <w:tblPr>
        <w:tblStyle w:val="21"/>
        <w:tblW w:w="8841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3"/>
        <w:gridCol w:w="457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exact"/>
        </w:trPr>
        <w:tc>
          <w:tcPr>
            <w:tcW w:w="4263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pStyle w:val="23"/>
              <w:spacing w:line="243" w:lineRule="exact"/>
              <w:ind w:left="97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F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A</w:t>
            </w:r>
            <w:r>
              <w:rPr>
                <w:rFonts w:hint="eastAsia" w:ascii="Times New Roman" w:hAnsi="Times New Roman" w:eastAsia="宋体" w:cs="Times New Roman"/>
                <w:spacing w:val="1"/>
                <w:sz w:val="18"/>
                <w:szCs w:val="18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C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C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N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7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-1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.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G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E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/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/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1</w:t>
            </w:r>
          </w:p>
        </w:tc>
        <w:tc>
          <w:tcPr>
            <w:tcW w:w="4578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pStyle w:val="23"/>
              <w:spacing w:line="243" w:lineRule="exact"/>
              <w:ind w:left="380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F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A</w:t>
            </w:r>
            <w:r>
              <w:rPr>
                <w:rFonts w:hint="eastAsia" w:ascii="Times New Roman" w:hAnsi="Times New Roman" w:eastAsia="宋体" w:cs="Times New Roman"/>
                <w:spacing w:val="1"/>
                <w:sz w:val="18"/>
                <w:szCs w:val="18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C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C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N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7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-1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.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G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E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/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/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exact"/>
        </w:trPr>
        <w:tc>
          <w:tcPr>
            <w:tcW w:w="426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pStyle w:val="23"/>
              <w:spacing w:line="257" w:lineRule="exact"/>
              <w:ind w:left="97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Via: D</w:t>
            </w:r>
            <w:r>
              <w:rPr>
                <w:rFonts w:hint="eastAsia" w:ascii="Times New Roman" w:hAnsi="Times New Roman" w:eastAsia="宋体" w:cs="Times New Roman"/>
                <w:spacing w:val="1"/>
                <w:sz w:val="18"/>
                <w:szCs w:val="18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D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F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.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A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6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/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7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: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: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I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23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4</w:t>
            </w:r>
          </w:p>
          <w:p>
            <w:pPr>
              <w:pStyle w:val="23"/>
              <w:spacing w:line="257" w:lineRule="exact"/>
              <w:ind w:left="97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  <w:tc>
          <w:tcPr>
            <w:tcW w:w="4578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pStyle w:val="23"/>
              <w:spacing w:line="257" w:lineRule="exact"/>
              <w:ind w:left="380" w:right="-187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Via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 xml:space="preserve"> D</w:t>
            </w:r>
            <w:r>
              <w:rPr>
                <w:rFonts w:hint="eastAsia" w:ascii="Times New Roman" w:hAnsi="Times New Roman" w:eastAsia="宋体" w:cs="Times New Roman"/>
                <w:spacing w:val="1"/>
                <w:sz w:val="18"/>
                <w:szCs w:val="18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D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F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.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A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6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/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7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: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: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I</w:t>
            </w:r>
            <w:r>
              <w:rPr>
                <w:rFonts w:ascii="Times New Roman" w:hAnsi="Times New Roman" w:eastAsia="宋体" w:cs="Times New Roman"/>
                <w:spacing w:val="-1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23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exact"/>
        </w:trPr>
        <w:tc>
          <w:tcPr>
            <w:tcW w:w="4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56" w:lineRule="exact"/>
              <w:ind w:firstLine="91" w:firstLineChars="50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uT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 xml:space="preserve"> N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M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A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  <w:sz w:val="18"/>
                <w:szCs w:val="18"/>
              </w:rPr>
              <w:t>6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2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A</w:t>
            </w:r>
            <w:r>
              <w:rPr>
                <w:rFonts w:hint="eastAsia" w:ascii="Times New Roman" w:hAnsi="Times New Roman" w:eastAsia="宋体" w:cs="Times New Roman"/>
                <w:spacing w:val="-2"/>
                <w:sz w:val="18"/>
                <w:szCs w:val="18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2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C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C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R</w:t>
            </w:r>
            <w:r>
              <w:rPr>
                <w:rFonts w:ascii="Times New Roman" w:hAnsi="Times New Roman" w:eastAsia="宋体" w:cs="Times New Roman"/>
                <w:spacing w:val="-1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H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N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5K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.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G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E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/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/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1</w:t>
            </w:r>
          </w:p>
        </w:tc>
        <w:tc>
          <w:tcPr>
            <w:tcW w:w="45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56" w:lineRule="exact"/>
              <w:ind w:left="310" w:leftChars="141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uT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 xml:space="preserve"> N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M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A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  <w:sz w:val="18"/>
                <w:szCs w:val="18"/>
              </w:rPr>
              <w:t>6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2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A</w:t>
            </w:r>
            <w:r>
              <w:rPr>
                <w:rFonts w:hint="eastAsia" w:ascii="Times New Roman" w:hAnsi="Times New Roman" w:eastAsia="宋体" w:cs="Times New Roman"/>
                <w:spacing w:val="-2"/>
                <w:sz w:val="18"/>
                <w:szCs w:val="18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2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C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C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R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HW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N5</w:t>
            </w:r>
            <w:r>
              <w:rPr>
                <w:rFonts w:ascii="Times New Roman" w:hAnsi="Times New Roman" w:eastAsia="宋体" w:cs="Times New Roman"/>
                <w:spacing w:val="-1"/>
                <w:sz w:val="18"/>
                <w:szCs w:val="18"/>
              </w:rPr>
              <w:t>K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.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G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E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/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/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1</w:t>
            </w:r>
          </w:p>
        </w:tc>
      </w:tr>
    </w:tbl>
    <w:p>
      <w:pPr>
        <w:pStyle w:val="3"/>
        <w:spacing w:before="120" w:beforeLines="50" w:after="120" w:afterLines="50"/>
        <w:rPr>
          <w:rFonts w:eastAsia="Arial" w:cs="Times New Roman"/>
          <w:lang w:eastAsia="zh-CN"/>
        </w:rPr>
      </w:pPr>
      <w:bookmarkStart w:id="36" w:name="_Toc13685"/>
      <w:r>
        <w:rPr>
          <w:rFonts w:eastAsia="Arial" w:cs="Times New Roman"/>
          <w:lang w:eastAsia="zh-CN"/>
        </w:rPr>
        <w:t>2.7</w:t>
      </w:r>
      <w:r>
        <w:rPr>
          <w:rFonts w:hint="eastAsia" w:eastAsia="宋体" w:cs="Times New Roman"/>
          <w:lang w:eastAsia="zh-CN"/>
        </w:rPr>
        <w:t>电源标签</w:t>
      </w:r>
      <w:bookmarkEnd w:id="36"/>
    </w:p>
    <w:p>
      <w:pPr>
        <w:pStyle w:val="9"/>
        <w:spacing w:line="353" w:lineRule="auto"/>
        <w:ind w:left="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【定义】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在工程建设、扩容中制作的电源标签，如设备电源线缆等，描述电源线两侧对应</w:t>
      </w:r>
      <w:r>
        <w:rPr>
          <w:rFonts w:ascii="Times New Roman" w:hAnsi="Times New Roman" w:cs="Times New Roman"/>
          <w:lang w:eastAsia="zh-CN"/>
        </w:rPr>
        <w:t>PDU</w:t>
      </w:r>
      <w:r>
        <w:rPr>
          <w:rFonts w:hint="eastAsia" w:ascii="Times New Roman" w:hAnsi="Times New Roman" w:cs="Times New Roman"/>
          <w:lang w:eastAsia="zh-CN"/>
        </w:rPr>
        <w:t>及设备电源模块的名称，粘贴到对应电源线缆两侧，并作为基础维护资料存档时引用。</w:t>
      </w:r>
    </w:p>
    <w:p>
      <w:pPr>
        <w:pStyle w:val="9"/>
        <w:spacing w:line="353" w:lineRule="auto"/>
        <w:ind w:left="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【规则】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电源标签代码包含设备代码、电源模块编号。设备代码即本端设备编号，含“机架号</w:t>
      </w:r>
      <w:r>
        <w:rPr>
          <w:rFonts w:ascii="Times New Roman" w:hAnsi="Times New Roman" w:cs="Times New Roman"/>
          <w:lang w:eastAsia="zh-CN"/>
        </w:rPr>
        <w:t>-</w:t>
      </w:r>
      <w:r>
        <w:rPr>
          <w:rFonts w:hint="eastAsia" w:ascii="Times New Roman" w:hAnsi="Times New Roman" w:cs="Times New Roman"/>
          <w:lang w:eastAsia="zh-CN"/>
        </w:rPr>
        <w:t>业务工程代码</w:t>
      </w:r>
      <w:r>
        <w:rPr>
          <w:rFonts w:ascii="Times New Roman" w:hAnsi="Times New Roman" w:cs="Times New Roman"/>
          <w:lang w:eastAsia="zh-CN"/>
        </w:rPr>
        <w:t>-</w:t>
      </w:r>
      <w:r>
        <w:rPr>
          <w:rFonts w:hint="eastAsia" w:ascii="Times New Roman" w:hAnsi="Times New Roman" w:cs="Times New Roman"/>
          <w:lang w:eastAsia="zh-CN"/>
        </w:rPr>
        <w:t>设备功能代码</w:t>
      </w:r>
      <w:r>
        <w:rPr>
          <w:rFonts w:ascii="Times New Roman" w:hAnsi="Times New Roman" w:cs="Times New Roman"/>
          <w:lang w:eastAsia="zh-CN"/>
        </w:rPr>
        <w:t>-</w:t>
      </w:r>
      <w:r>
        <w:rPr>
          <w:rFonts w:hint="eastAsia" w:ascii="Times New Roman" w:hAnsi="Times New Roman" w:cs="Times New Roman"/>
          <w:lang w:eastAsia="zh-CN"/>
        </w:rPr>
        <w:t>设备型号</w:t>
      </w:r>
      <w:r>
        <w:rPr>
          <w:rFonts w:ascii="Times New Roman" w:hAnsi="Times New Roman" w:cs="Times New Roman"/>
          <w:lang w:eastAsia="zh-CN"/>
        </w:rPr>
        <w:t>-</w:t>
      </w:r>
      <w:r>
        <w:rPr>
          <w:rFonts w:hint="eastAsia" w:ascii="Times New Roman" w:hAnsi="Times New Roman" w:cs="Times New Roman"/>
          <w:lang w:eastAsia="zh-CN"/>
        </w:rPr>
        <w:t>流水号”，电源模块编号从</w:t>
      </w:r>
      <w:r>
        <w:rPr>
          <w:rFonts w:ascii="Times New Roman" w:hAnsi="Times New Roman" w:cs="Times New Roman"/>
          <w:lang w:eastAsia="zh-CN"/>
        </w:rPr>
        <w:t>1</w:t>
      </w:r>
      <w:r>
        <w:rPr>
          <w:rFonts w:hint="eastAsia" w:ascii="Times New Roman" w:hAnsi="Times New Roman" w:cs="Times New Roman"/>
          <w:lang w:eastAsia="zh-CN"/>
        </w:rPr>
        <w:t>开始，依次流水号命名。</w:t>
      </w:r>
    </w:p>
    <w:p>
      <w:pPr>
        <w:pStyle w:val="9"/>
        <w:spacing w:line="353" w:lineRule="auto"/>
        <w:ind w:left="0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hint="eastAsia" w:ascii="Times New Roman" w:hAnsi="Times New Roman" w:cs="Times New Roman"/>
          <w:lang w:eastAsia="zh-CN"/>
        </w:rPr>
        <w:t>【电源标签格式】</w:t>
      </w:r>
    </w:p>
    <w:tbl>
      <w:tblPr>
        <w:tblStyle w:val="21"/>
        <w:tblW w:w="0" w:type="auto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9"/>
        <w:gridCol w:w="2701"/>
        <w:gridCol w:w="283"/>
        <w:gridCol w:w="2315"/>
        <w:gridCol w:w="16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5" w:hRule="exact"/>
        </w:trPr>
        <w:tc>
          <w:tcPr>
            <w:tcW w:w="1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pStyle w:val="23"/>
              <w:spacing w:before="5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>
            <w:pPr>
              <w:pStyle w:val="23"/>
              <w:ind w:left="97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设备编码</w:t>
            </w:r>
          </w:p>
        </w:tc>
        <w:tc>
          <w:tcPr>
            <w:tcW w:w="2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5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>
            <w:pPr>
              <w:pStyle w:val="23"/>
              <w:ind w:left="451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电源模</w:t>
            </w:r>
            <w:r>
              <w:rPr>
                <w:rFonts w:hint="eastAsia" w:ascii="Times New Roman" w:hAnsi="Times New Roman" w:eastAsia="宋体" w:cs="Times New Roman"/>
                <w:spacing w:val="-3"/>
                <w:sz w:val="18"/>
                <w:szCs w:val="18"/>
              </w:rPr>
              <w:t>块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编码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pStyle w:val="23"/>
              <w:spacing w:before="5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>
            <w:pPr>
              <w:pStyle w:val="23"/>
              <w:ind w:left="1269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设备编码</w:t>
            </w:r>
          </w:p>
        </w:tc>
        <w:tc>
          <w:tcPr>
            <w:tcW w:w="165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5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>
            <w:pPr>
              <w:pStyle w:val="23"/>
              <w:ind w:left="315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电源模块</w:t>
            </w:r>
            <w:r>
              <w:rPr>
                <w:rFonts w:hint="eastAsia" w:ascii="Times New Roman" w:hAnsi="Times New Roman" w:eastAsia="宋体" w:cs="Times New Roman"/>
                <w:spacing w:val="-3"/>
                <w:sz w:val="18"/>
                <w:szCs w:val="18"/>
              </w:rPr>
              <w:t>编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码</w:t>
            </w:r>
          </w:p>
        </w:tc>
      </w:tr>
    </w:tbl>
    <w:p>
      <w:pPr>
        <w:pStyle w:val="9"/>
        <w:spacing w:line="353" w:lineRule="auto"/>
        <w:ind w:left="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【电源标签要求】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1</w:t>
      </w:r>
      <w:r>
        <w:rPr>
          <w:rFonts w:hint="eastAsia" w:ascii="Times New Roman" w:hAnsi="Times New Roman" w:cs="Times New Roman"/>
          <w:lang w:eastAsia="zh-CN"/>
        </w:rPr>
        <w:t>、线缆标签纸要求：蓝底黑字，宽度</w:t>
      </w:r>
      <w:r>
        <w:rPr>
          <w:rFonts w:ascii="Times New Roman" w:hAnsi="Times New Roman" w:cs="Times New Roman"/>
          <w:lang w:eastAsia="zh-CN"/>
        </w:rPr>
        <w:t>12mm</w:t>
      </w:r>
      <w:r>
        <w:rPr>
          <w:rFonts w:hint="eastAsia" w:ascii="Times New Roman" w:hAnsi="Times New Roman" w:cs="Times New Roman"/>
          <w:lang w:eastAsia="zh-CN"/>
        </w:rPr>
        <w:t>，对折后长度</w:t>
      </w:r>
      <w:r>
        <w:rPr>
          <w:rFonts w:ascii="Times New Roman" w:hAnsi="Times New Roman" w:cs="Times New Roman"/>
          <w:lang w:eastAsia="zh-CN"/>
        </w:rPr>
        <w:t>60~70mm</w:t>
      </w:r>
      <w:r>
        <w:rPr>
          <w:rFonts w:hint="eastAsia" w:ascii="Times New Roman" w:hAnsi="Times New Roman" w:cs="Times New Roman"/>
          <w:lang w:eastAsia="zh-CN"/>
        </w:rPr>
        <w:t>；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2</w:t>
      </w:r>
      <w:r>
        <w:rPr>
          <w:rFonts w:hint="eastAsia" w:ascii="Times New Roman" w:hAnsi="Times New Roman" w:cs="Times New Roman"/>
          <w:lang w:eastAsia="zh-CN"/>
        </w:rPr>
        <w:t>、标签内字符“</w:t>
      </w:r>
      <w:r>
        <w:rPr>
          <w:rFonts w:ascii="Times New Roman" w:hAnsi="Times New Roman" w:cs="Times New Roman"/>
          <w:lang w:eastAsia="zh-CN"/>
        </w:rPr>
        <w:t>-</w:t>
      </w:r>
      <w:r>
        <w:rPr>
          <w:rFonts w:hint="eastAsia" w:ascii="Times New Roman" w:hAnsi="Times New Roman" w:cs="Times New Roman"/>
          <w:lang w:eastAsia="zh-CN"/>
        </w:rPr>
        <w:t>”固定不变，其他根据实际内容填写；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3</w:t>
      </w:r>
      <w:r>
        <w:rPr>
          <w:rFonts w:hint="eastAsia" w:ascii="Times New Roman" w:hAnsi="Times New Roman" w:cs="Times New Roman"/>
          <w:lang w:eastAsia="zh-CN"/>
        </w:rPr>
        <w:t>、设备电源线始端粘贴一份，末端粘贴一份，二者标签内容必须一致。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4</w:t>
      </w:r>
      <w:r>
        <w:rPr>
          <w:rFonts w:hint="eastAsia" w:ascii="Times New Roman" w:hAnsi="Times New Roman" w:cs="Times New Roman"/>
          <w:lang w:eastAsia="zh-CN"/>
        </w:rPr>
        <w:t>、标签使用专用标签纸制作。</w:t>
      </w:r>
    </w:p>
    <w:p>
      <w:pPr>
        <w:pStyle w:val="9"/>
        <w:spacing w:line="353" w:lineRule="auto"/>
        <w:ind w:left="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【举例】</w:t>
      </w:r>
    </w:p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例</w:t>
      </w:r>
      <w:r>
        <w:rPr>
          <w:rFonts w:ascii="Times New Roman" w:hAnsi="Times New Roman" w:cs="Times New Roman"/>
          <w:lang w:eastAsia="zh-CN"/>
        </w:rPr>
        <w:t>1A03</w:t>
      </w:r>
      <w:r>
        <w:rPr>
          <w:rFonts w:hint="eastAsia" w:ascii="Times New Roman" w:hAnsi="Times New Roman" w:cs="Times New Roman"/>
          <w:lang w:eastAsia="zh-CN"/>
        </w:rPr>
        <w:t>架普通云主机一期核心交换机</w:t>
      </w:r>
      <w:r>
        <w:rPr>
          <w:rFonts w:ascii="Times New Roman" w:hAnsi="Times New Roman" w:cs="Times New Roman"/>
          <w:lang w:eastAsia="zh-CN"/>
        </w:rPr>
        <w:t>N7K-001</w:t>
      </w:r>
      <w:r>
        <w:rPr>
          <w:rFonts w:hint="eastAsia" w:ascii="Times New Roman" w:hAnsi="Times New Roman" w:cs="Times New Roman"/>
          <w:lang w:eastAsia="zh-CN"/>
        </w:rPr>
        <w:t>的第一条电源线</w:t>
      </w:r>
    </w:p>
    <w:p>
      <w:pPr>
        <w:spacing w:before="2" w:line="110" w:lineRule="exact"/>
        <w:rPr>
          <w:rFonts w:ascii="Times New Roman" w:hAnsi="Times New Roman" w:cs="Times New Roman"/>
          <w:sz w:val="11"/>
          <w:szCs w:val="11"/>
          <w:lang w:eastAsia="zh-CN"/>
        </w:rPr>
      </w:pPr>
    </w:p>
    <w:tbl>
      <w:tblPr>
        <w:tblStyle w:val="21"/>
        <w:tblW w:w="0" w:type="auto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0"/>
        <w:gridCol w:w="1620"/>
        <w:gridCol w:w="283"/>
        <w:gridCol w:w="3352"/>
        <w:gridCol w:w="61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5" w:hRule="exact"/>
        </w:trPr>
        <w:tc>
          <w:tcPr>
            <w:tcW w:w="2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pStyle w:val="23"/>
              <w:spacing w:before="5" w:line="140" w:lineRule="exact"/>
              <w:rPr>
                <w:rFonts w:ascii="Times New Roman" w:hAnsi="Times New Roman" w:cs="Times New Roman"/>
                <w:sz w:val="14"/>
                <w:szCs w:val="14"/>
                <w:lang w:eastAsia="zh-CN"/>
              </w:rPr>
            </w:pPr>
          </w:p>
          <w:p>
            <w:pPr>
              <w:pStyle w:val="23"/>
              <w:ind w:left="97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A</w:t>
            </w:r>
            <w:r>
              <w:rPr>
                <w:rFonts w:hint="eastAsia" w:ascii="Times New Roman" w:hAnsi="Times New Roman" w:eastAsia="宋体" w:cs="Times New Roman"/>
                <w:spacing w:val="1"/>
                <w:sz w:val="18"/>
                <w:szCs w:val="18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C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C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N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7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8U15</w:t>
            </w:r>
          </w:p>
        </w:tc>
        <w:tc>
          <w:tcPr>
            <w:tcW w:w="162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5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>
            <w:pPr>
              <w:pStyle w:val="23"/>
              <w:ind w:left="271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pStyle w:val="23"/>
              <w:spacing w:before="5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>
            <w:pPr>
              <w:pStyle w:val="23"/>
              <w:ind w:left="889" w:leftChars="0" w:hanging="9" w:firstLineChars="0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A</w:t>
            </w:r>
            <w:r>
              <w:rPr>
                <w:rFonts w:hint="eastAsia" w:ascii="Times New Roman" w:hAnsi="Times New Roman" w:eastAsia="宋体" w:cs="Times New Roman"/>
                <w:spacing w:val="1"/>
                <w:sz w:val="18"/>
                <w:szCs w:val="18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C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C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N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7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8U15</w:t>
            </w:r>
          </w:p>
        </w:tc>
        <w:tc>
          <w:tcPr>
            <w:tcW w:w="61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5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>
            <w:pPr>
              <w:pStyle w:val="23"/>
              <w:ind w:left="271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1</w:t>
            </w:r>
          </w:p>
        </w:tc>
      </w:tr>
    </w:tbl>
    <w:p>
      <w:pPr>
        <w:pStyle w:val="9"/>
        <w:spacing w:line="353" w:lineRule="auto"/>
        <w:ind w:left="0"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A03</w:t>
      </w:r>
      <w:r>
        <w:rPr>
          <w:rFonts w:hint="eastAsia" w:ascii="Times New Roman" w:hAnsi="Times New Roman" w:cs="Times New Roman"/>
          <w:lang w:eastAsia="zh-CN"/>
        </w:rPr>
        <w:t>架普通云主机一期核心交换机</w:t>
      </w:r>
      <w:r>
        <w:rPr>
          <w:rFonts w:ascii="Times New Roman" w:hAnsi="Times New Roman" w:cs="Times New Roman"/>
          <w:lang w:eastAsia="zh-CN"/>
        </w:rPr>
        <w:t>N7K-001</w:t>
      </w:r>
      <w:r>
        <w:rPr>
          <w:rFonts w:hint="eastAsia" w:ascii="Times New Roman" w:hAnsi="Times New Roman" w:cs="Times New Roman"/>
          <w:lang w:eastAsia="zh-CN"/>
        </w:rPr>
        <w:t>的第二条电源线</w:t>
      </w:r>
    </w:p>
    <w:p>
      <w:pPr>
        <w:spacing w:before="2" w:line="110" w:lineRule="exact"/>
        <w:rPr>
          <w:rFonts w:ascii="Times New Roman" w:hAnsi="Times New Roman" w:cs="Times New Roman"/>
          <w:sz w:val="11"/>
          <w:szCs w:val="11"/>
        </w:rPr>
      </w:pPr>
    </w:p>
    <w:tbl>
      <w:tblPr>
        <w:tblStyle w:val="21"/>
        <w:tblW w:w="0" w:type="auto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0"/>
        <w:gridCol w:w="1620"/>
        <w:gridCol w:w="283"/>
        <w:gridCol w:w="3352"/>
        <w:gridCol w:w="61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5" w:hRule="exact"/>
        </w:trPr>
        <w:tc>
          <w:tcPr>
            <w:tcW w:w="2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pStyle w:val="23"/>
              <w:spacing w:before="5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>
            <w:pPr>
              <w:pStyle w:val="23"/>
              <w:ind w:left="97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A</w:t>
            </w:r>
            <w:r>
              <w:rPr>
                <w:rFonts w:hint="eastAsia" w:ascii="Times New Roman" w:hAnsi="Times New Roman" w:eastAsia="宋体" w:cs="Times New Roman"/>
                <w:spacing w:val="1"/>
                <w:sz w:val="18"/>
                <w:szCs w:val="18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C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C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N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7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8U15</w:t>
            </w:r>
          </w:p>
        </w:tc>
        <w:tc>
          <w:tcPr>
            <w:tcW w:w="162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5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>
            <w:pPr>
              <w:pStyle w:val="23"/>
              <w:ind w:left="271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2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pStyle w:val="23"/>
              <w:spacing w:before="5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>
            <w:pPr>
              <w:pStyle w:val="23"/>
              <w:ind w:left="880" w:leftChars="0" w:firstLine="0" w:firstLineChars="0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A</w:t>
            </w:r>
            <w:r>
              <w:rPr>
                <w:rFonts w:hint="eastAsia" w:ascii="Times New Roman" w:hAnsi="Times New Roman" w:eastAsia="宋体" w:cs="Times New Roman"/>
                <w:spacing w:val="1"/>
                <w:sz w:val="18"/>
                <w:szCs w:val="18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C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C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N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7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8U15</w:t>
            </w:r>
          </w:p>
        </w:tc>
        <w:tc>
          <w:tcPr>
            <w:tcW w:w="61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5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>
            <w:pPr>
              <w:pStyle w:val="23"/>
              <w:ind w:left="271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2</w:t>
            </w:r>
          </w:p>
        </w:tc>
      </w:tr>
    </w:tbl>
    <w:p>
      <w:pPr>
        <w:pStyle w:val="2"/>
        <w:rPr>
          <w:rFonts w:ascii="Times New Roman" w:hAnsi="Times New Roman" w:eastAsia="Times New Roman" w:cs="Times New Roman"/>
          <w:lang w:eastAsia="zh-CN"/>
        </w:rPr>
      </w:pPr>
      <w:bookmarkStart w:id="37" w:name="_bookmark13"/>
      <w:bookmarkEnd w:id="37"/>
    </w:p>
    <w:p>
      <w:pPr>
        <w:pStyle w:val="2"/>
        <w:spacing w:before="120" w:beforeLines="50" w:after="120" w:afterLines="50"/>
        <w:rPr>
          <w:rFonts w:ascii="Times New Roman" w:hAnsi="Times New Roman" w:eastAsia="Times New Roman" w:cs="Times New Roman"/>
          <w:lang w:eastAsia="zh-CN"/>
        </w:rPr>
      </w:pPr>
      <w:bookmarkStart w:id="38" w:name="_Toc4971"/>
      <w:r>
        <w:rPr>
          <w:rFonts w:ascii="Times New Roman" w:hAnsi="Times New Roman" w:cs="Times New Roman"/>
          <w:lang w:eastAsia="zh-CN"/>
        </w:rPr>
        <w:t>附件一：部署地点代码表</w:t>
      </w:r>
      <w:bookmarkEnd w:id="38"/>
    </w:p>
    <w:tbl>
      <w:tblPr>
        <w:tblStyle w:val="21"/>
        <w:tblW w:w="0" w:type="auto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24"/>
        <w:gridCol w:w="29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  <w:tblHeader/>
        </w:trPr>
        <w:tc>
          <w:tcPr>
            <w:tcW w:w="5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1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省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/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直辖市部署地点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1209" w:right="1210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代码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4" w:lineRule="exact"/>
              <w:ind w:left="2468" w:right="2465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北京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4" w:lineRule="exact"/>
              <w:ind w:left="1209" w:right="1210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BJ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5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2468" w:right="2465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上海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1209" w:right="1210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SH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5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2468" w:right="2465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天津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1209" w:right="1210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TJ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4" w:lineRule="exact"/>
              <w:ind w:left="2468" w:right="2465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河北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4" w:lineRule="exact"/>
              <w:ind w:left="1209" w:right="1210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HE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5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2468" w:right="2465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山西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1209" w:right="1210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SX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5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2468" w:right="2465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内蒙古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1209" w:right="1210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NM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4" w:lineRule="exact"/>
              <w:ind w:left="2468" w:right="2465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辽宁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4" w:lineRule="exact"/>
              <w:ind w:left="1209" w:right="1210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LN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exact"/>
        </w:trPr>
        <w:tc>
          <w:tcPr>
            <w:tcW w:w="5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2" w:lineRule="exact"/>
              <w:ind w:left="2468" w:right="2465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吉林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2" w:lineRule="exact"/>
              <w:ind w:left="1209" w:right="1210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JL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5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2468" w:right="2465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黑龙江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1209" w:right="1210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HL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4" w:lineRule="exact"/>
              <w:ind w:left="2468" w:right="2465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江苏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4" w:lineRule="exact"/>
              <w:ind w:left="1209" w:right="1210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JS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5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2468" w:right="2465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浙江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1209" w:right="1210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ZJ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5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2468" w:right="2465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安徽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1209" w:right="1210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AH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4" w:lineRule="exact"/>
              <w:ind w:left="2468" w:right="2465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福建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4" w:lineRule="exact"/>
              <w:ind w:left="1209" w:right="1210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FJ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5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2468" w:right="2465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江西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1209" w:right="1210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JX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5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2468" w:right="2465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山东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1209" w:right="1210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SD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4" w:lineRule="exact"/>
              <w:ind w:left="2468" w:right="2465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河南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4" w:lineRule="exact"/>
              <w:ind w:left="1209" w:right="1210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HA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5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2468" w:right="2465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湖北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1209" w:right="1210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HB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5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2468" w:right="2465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湖南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1209" w:right="1210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HN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4" w:lineRule="exact"/>
              <w:ind w:left="2468" w:right="2465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广东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4" w:lineRule="exact"/>
              <w:ind w:left="1209" w:right="1210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GD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5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2468" w:right="2465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广西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1209" w:right="1210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GX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5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2468" w:right="2465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海南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1209" w:right="1210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HI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4" w:lineRule="exact"/>
              <w:ind w:left="2468" w:right="2465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重庆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4" w:lineRule="exact"/>
              <w:ind w:left="1209" w:right="1210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CQ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5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2468" w:right="2465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四川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1209" w:right="1210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SC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5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2468" w:right="2465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贵州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1209" w:right="1210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GZ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4" w:lineRule="exact"/>
              <w:ind w:left="2468" w:right="2465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云南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4" w:lineRule="exact"/>
              <w:ind w:left="1209" w:right="1210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YN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5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2468" w:right="2465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西藏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1209" w:right="1210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XZ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exact"/>
        </w:trPr>
        <w:tc>
          <w:tcPr>
            <w:tcW w:w="5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2468" w:right="2465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陕西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1209" w:right="1210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SN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4" w:lineRule="exact"/>
              <w:ind w:left="2468" w:right="2465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甘肃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4" w:lineRule="exact"/>
              <w:ind w:left="1209" w:right="1210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GS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5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2468" w:right="2465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青海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1209" w:right="1210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QH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5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2468" w:right="2465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宁夏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1209" w:right="1210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NX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4" w:lineRule="exact"/>
              <w:ind w:left="2468" w:right="2465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新疆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4" w:lineRule="exact"/>
              <w:ind w:left="1209" w:right="1210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XJ</w:t>
            </w:r>
          </w:p>
        </w:tc>
      </w:tr>
    </w:tbl>
    <w:p>
      <w:pPr>
        <w:pStyle w:val="2"/>
        <w:spacing w:before="120" w:beforeLines="50" w:after="120" w:afterLines="50"/>
        <w:rPr>
          <w:rFonts w:ascii="Times New Roman" w:hAnsi="Times New Roman" w:eastAsia="Times New Roman" w:cs="Times New Roman"/>
          <w:lang w:eastAsia="zh-CN"/>
        </w:rPr>
      </w:pPr>
      <w:bookmarkStart w:id="39" w:name="_bookmark14"/>
      <w:bookmarkEnd w:id="39"/>
      <w:bookmarkStart w:id="40" w:name="_Toc15548"/>
      <w:r>
        <w:rPr>
          <w:rFonts w:ascii="Times New Roman" w:hAnsi="Times New Roman" w:cs="Times New Roman"/>
          <w:lang w:eastAsia="zh-CN"/>
        </w:rPr>
        <w:t>附件二：设备投资类型代码表</w:t>
      </w:r>
      <w:bookmarkEnd w:id="40"/>
    </w:p>
    <w:tbl>
      <w:tblPr>
        <w:tblStyle w:val="21"/>
        <w:tblW w:w="0" w:type="auto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43"/>
        <w:gridCol w:w="348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  <w:tblHeader/>
        </w:trPr>
        <w:tc>
          <w:tcPr>
            <w:tcW w:w="5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1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设备投资类型</w:t>
            </w:r>
          </w:p>
        </w:tc>
        <w:tc>
          <w:tcPr>
            <w:tcW w:w="3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783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投资类型代码</w:t>
            </w: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（</w:t>
            </w:r>
            <w:r>
              <w:rPr>
                <w:rFonts w:ascii="Arial Unicode MS" w:hAnsi="Arial Unicode MS" w:eastAsia="Arial Unicode MS" w:cs="Arial Unicode MS"/>
                <w:spacing w:val="1"/>
                <w:sz w:val="18"/>
                <w:szCs w:val="18"/>
              </w:rPr>
              <w:t>1~Z</w:t>
            </w: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5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1869" w:right="1868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电信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集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团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投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资</w:t>
            </w:r>
          </w:p>
        </w:tc>
        <w:tc>
          <w:tcPr>
            <w:tcW w:w="3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1662" w:right="1662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5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1869" w:right="1868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电信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集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团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成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本</w:t>
            </w:r>
          </w:p>
        </w:tc>
        <w:tc>
          <w:tcPr>
            <w:tcW w:w="3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1662" w:right="1662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2</w:t>
            </w:r>
          </w:p>
        </w:tc>
      </w:tr>
      <w:tr>
        <w:trPr>
          <w:trHeight w:val="324" w:hRule="exact"/>
        </w:trPr>
        <w:tc>
          <w:tcPr>
            <w:tcW w:w="5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4" w:lineRule="exact"/>
              <w:ind w:left="1972" w:right="1973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云公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司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投资</w:t>
            </w:r>
          </w:p>
        </w:tc>
        <w:tc>
          <w:tcPr>
            <w:tcW w:w="3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4" w:lineRule="exact"/>
              <w:ind w:left="1662" w:right="1662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5</w:t>
            </w:r>
          </w:p>
        </w:tc>
      </w:tr>
      <w:tr>
        <w:trPr>
          <w:trHeight w:val="322" w:hRule="exact"/>
        </w:trPr>
        <w:tc>
          <w:tcPr>
            <w:tcW w:w="5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1972" w:right="1973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云公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司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成本</w:t>
            </w:r>
          </w:p>
        </w:tc>
        <w:tc>
          <w:tcPr>
            <w:tcW w:w="3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1662" w:right="1662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5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1972" w:right="1973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客户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投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资</w:t>
            </w:r>
          </w:p>
        </w:tc>
        <w:tc>
          <w:tcPr>
            <w:tcW w:w="3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1662" w:right="1662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5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1972" w:right="1973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客户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成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本</w:t>
            </w:r>
          </w:p>
        </w:tc>
        <w:tc>
          <w:tcPr>
            <w:tcW w:w="3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1662" w:right="1662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8</w:t>
            </w:r>
          </w:p>
        </w:tc>
      </w:tr>
    </w:tbl>
    <w:p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>
      <w:pPr>
        <w:spacing w:before="1" w:line="28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spacing w:before="120" w:beforeLines="50" w:after="120" w:afterLines="50"/>
        <w:rPr>
          <w:rFonts w:ascii="Times New Roman" w:hAnsi="Times New Roman" w:eastAsia="Times New Roman" w:cs="Times New Roman"/>
          <w:lang w:eastAsia="zh-CN"/>
        </w:rPr>
      </w:pPr>
      <w:bookmarkStart w:id="41" w:name="_bookmark15"/>
      <w:bookmarkEnd w:id="41"/>
      <w:bookmarkStart w:id="42" w:name="_Toc21537"/>
      <w:r>
        <w:rPr>
          <w:rFonts w:ascii="Times New Roman" w:hAnsi="Times New Roman" w:cs="Times New Roman"/>
          <w:lang w:eastAsia="zh-CN"/>
        </w:rPr>
        <w:t>附件三：业务类型代码表</w:t>
      </w:r>
      <w:bookmarkEnd w:id="42"/>
    </w:p>
    <w:tbl>
      <w:tblPr>
        <w:tblStyle w:val="21"/>
        <w:tblW w:w="0" w:type="auto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  <w:tblHeader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1685" w:right="1684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业务类型</w:t>
            </w:r>
          </w:p>
        </w:tc>
        <w:tc>
          <w:tcPr>
            <w:tcW w:w="4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1175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业务类型代码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（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1~Z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4" w:lineRule="exact"/>
              <w:ind w:left="1581" w:right="1581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普通</w:t>
            </w:r>
            <w:r>
              <w:rPr>
                <w:rFonts w:hint="eastAsia" w:ascii="Times New Roman" w:hAnsi="Times New Roman" w:eastAsia="宋体" w:cs="Times New Roman"/>
                <w:spacing w:val="-3"/>
                <w:sz w:val="21"/>
                <w:szCs w:val="21"/>
              </w:rPr>
              <w:t>云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主机</w:t>
            </w:r>
          </w:p>
        </w:tc>
        <w:tc>
          <w:tcPr>
            <w:tcW w:w="4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4" w:lineRule="exact"/>
              <w:ind w:left="2051" w:right="2056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1478" w:right="1477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高品</w:t>
            </w:r>
            <w:r>
              <w:rPr>
                <w:rFonts w:hint="eastAsia" w:ascii="Times New Roman" w:hAnsi="Times New Roman" w:eastAsia="宋体" w:cs="Times New Roman"/>
                <w:spacing w:val="-3"/>
                <w:sz w:val="21"/>
                <w:szCs w:val="21"/>
              </w:rPr>
              <w:t>质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云</w:t>
            </w:r>
            <w:r>
              <w:rPr>
                <w:rFonts w:hint="eastAsia" w:ascii="Times New Roman" w:hAnsi="Times New Roman" w:eastAsia="宋体" w:cs="Times New Roman"/>
                <w:spacing w:val="-3"/>
                <w:sz w:val="21"/>
                <w:szCs w:val="21"/>
              </w:rPr>
              <w:t>主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机</w:t>
            </w:r>
          </w:p>
        </w:tc>
        <w:tc>
          <w:tcPr>
            <w:tcW w:w="4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2051" w:right="2056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1581" w:right="1581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普通</w:t>
            </w:r>
            <w:r>
              <w:rPr>
                <w:rFonts w:hint="eastAsia" w:ascii="Times New Roman" w:hAnsi="Times New Roman" w:eastAsia="宋体" w:cs="Times New Roman"/>
                <w:spacing w:val="-3"/>
                <w:sz w:val="21"/>
                <w:szCs w:val="21"/>
              </w:rPr>
              <w:t>云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存储</w:t>
            </w:r>
          </w:p>
        </w:tc>
        <w:tc>
          <w:tcPr>
            <w:tcW w:w="4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2051" w:right="2056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1478" w:right="1477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高品</w:t>
            </w:r>
            <w:r>
              <w:rPr>
                <w:rFonts w:hint="eastAsia" w:ascii="Times New Roman" w:hAnsi="Times New Roman" w:eastAsia="宋体" w:cs="Times New Roman"/>
                <w:spacing w:val="-3"/>
                <w:sz w:val="21"/>
                <w:szCs w:val="21"/>
              </w:rPr>
              <w:t>质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云</w:t>
            </w:r>
            <w:r>
              <w:rPr>
                <w:rFonts w:hint="eastAsia" w:ascii="Times New Roman" w:hAnsi="Times New Roman" w:eastAsia="宋体" w:cs="Times New Roman"/>
                <w:spacing w:val="-3"/>
                <w:sz w:val="21"/>
                <w:szCs w:val="21"/>
              </w:rPr>
              <w:t>存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储</w:t>
            </w:r>
          </w:p>
        </w:tc>
        <w:tc>
          <w:tcPr>
            <w:tcW w:w="4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2051" w:right="2056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1685" w:right="1684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云桌面</w:t>
            </w:r>
          </w:p>
        </w:tc>
        <w:tc>
          <w:tcPr>
            <w:tcW w:w="4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2051" w:right="2056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1685" w:right="1684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大数据</w:t>
            </w:r>
          </w:p>
        </w:tc>
        <w:tc>
          <w:tcPr>
            <w:tcW w:w="4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2051" w:right="2056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4" w:lineRule="exact"/>
              <w:ind w:left="1685" w:right="1684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CDN</w:t>
            </w:r>
          </w:p>
        </w:tc>
        <w:tc>
          <w:tcPr>
            <w:tcW w:w="4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4" w:lineRule="exact"/>
              <w:ind w:left="2051" w:right="2056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2" w:lineRule="exact"/>
              <w:ind w:left="1581" w:right="1581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带外</w:t>
            </w:r>
            <w:r>
              <w:rPr>
                <w:rFonts w:hint="eastAsia" w:ascii="Times New Roman" w:hAnsi="Times New Roman" w:eastAsia="宋体" w:cs="Times New Roman"/>
                <w:spacing w:val="-3"/>
                <w:sz w:val="21"/>
                <w:szCs w:val="21"/>
              </w:rPr>
              <w:t>系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统</w:t>
            </w:r>
          </w:p>
        </w:tc>
        <w:tc>
          <w:tcPr>
            <w:tcW w:w="4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2" w:lineRule="exact"/>
              <w:ind w:left="2051" w:right="2056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1581" w:right="1581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安全</w:t>
            </w:r>
            <w:r>
              <w:rPr>
                <w:rFonts w:hint="eastAsia" w:ascii="Times New Roman" w:hAnsi="Times New Roman" w:eastAsia="宋体" w:cs="Times New Roman"/>
                <w:spacing w:val="-3"/>
                <w:sz w:val="21"/>
                <w:szCs w:val="21"/>
              </w:rPr>
              <w:t>专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区</w:t>
            </w:r>
          </w:p>
        </w:tc>
        <w:tc>
          <w:tcPr>
            <w:tcW w:w="4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2051" w:right="2056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B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1685" w:right="1684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承载网</w:t>
            </w:r>
          </w:p>
        </w:tc>
        <w:tc>
          <w:tcPr>
            <w:tcW w:w="4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2051" w:right="2056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1581" w:right="1581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云管</w:t>
            </w:r>
            <w:r>
              <w:rPr>
                <w:rFonts w:hint="eastAsia" w:ascii="Times New Roman" w:hAnsi="Times New Roman" w:eastAsia="宋体" w:cs="Times New Roman"/>
                <w:spacing w:val="-3"/>
                <w:sz w:val="21"/>
                <w:szCs w:val="21"/>
              </w:rPr>
              <w:t>理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平台</w:t>
            </w:r>
          </w:p>
        </w:tc>
        <w:tc>
          <w:tcPr>
            <w:tcW w:w="4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2051" w:right="2056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D</w:t>
            </w:r>
          </w:p>
        </w:tc>
      </w:tr>
    </w:tbl>
    <w:p>
      <w:pPr>
        <w:spacing w:before="20" w:line="260" w:lineRule="exact"/>
        <w:rPr>
          <w:rFonts w:ascii="Times New Roman" w:hAnsi="Times New Roman" w:cs="Times New Roman"/>
          <w:sz w:val="26"/>
          <w:szCs w:val="26"/>
        </w:rPr>
      </w:pPr>
    </w:p>
    <w:p>
      <w:pPr>
        <w:pStyle w:val="2"/>
        <w:spacing w:before="120" w:beforeLines="50" w:after="120" w:afterLines="50"/>
        <w:rPr>
          <w:rFonts w:ascii="Times New Roman" w:hAnsi="Times New Roman" w:eastAsia="Times New Roman" w:cs="Times New Roman"/>
          <w:lang w:eastAsia="zh-CN"/>
        </w:rPr>
      </w:pPr>
      <w:bookmarkStart w:id="43" w:name="_bookmark16"/>
      <w:bookmarkEnd w:id="43"/>
      <w:bookmarkStart w:id="44" w:name="_Toc32023"/>
      <w:r>
        <w:rPr>
          <w:rFonts w:ascii="Times New Roman" w:hAnsi="Times New Roman" w:cs="Times New Roman"/>
          <w:lang w:eastAsia="zh-CN"/>
        </w:rPr>
        <w:t>附件四：建设工期代码表</w:t>
      </w:r>
      <w:bookmarkEnd w:id="44"/>
    </w:p>
    <w:tbl>
      <w:tblPr>
        <w:tblStyle w:val="21"/>
        <w:tblW w:w="0" w:type="auto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exact"/>
          <w:tblHeader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3"/>
              <w:spacing w:line="264" w:lineRule="exact"/>
              <w:ind w:left="1685" w:right="1681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建设工期</w:t>
            </w:r>
          </w:p>
        </w:tc>
        <w:tc>
          <w:tcPr>
            <w:tcW w:w="4263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23"/>
              <w:spacing w:line="264" w:lineRule="exact"/>
              <w:ind w:left="1173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建设工期代码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（</w:t>
            </w:r>
            <w:r>
              <w:rPr>
                <w:rFonts w:ascii="Times New Roman" w:hAnsi="Times New Roman" w:eastAsia="宋体" w:cs="Times New Roman"/>
                <w:spacing w:val="1"/>
                <w:sz w:val="18"/>
                <w:szCs w:val="18"/>
              </w:rPr>
              <w:t>1~Z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exact"/>
        </w:trPr>
        <w:tc>
          <w:tcPr>
            <w:tcW w:w="4261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3"/>
              <w:spacing w:line="261" w:lineRule="exact"/>
              <w:ind w:left="1685" w:right="1681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一期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2049" w:right="2056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exact"/>
        </w:trPr>
        <w:tc>
          <w:tcPr>
            <w:tcW w:w="4261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3"/>
              <w:spacing w:line="261" w:lineRule="exact"/>
              <w:ind w:left="1685" w:right="1681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二期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2049" w:right="2056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exact"/>
        </w:trPr>
        <w:tc>
          <w:tcPr>
            <w:tcW w:w="4261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3"/>
              <w:spacing w:line="262" w:lineRule="exact"/>
              <w:ind w:left="1685" w:right="1681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三期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23"/>
              <w:spacing w:line="262" w:lineRule="exact"/>
              <w:ind w:left="2049" w:right="2056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exact"/>
        </w:trPr>
        <w:tc>
          <w:tcPr>
            <w:tcW w:w="4261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3"/>
              <w:spacing w:line="264" w:lineRule="exact"/>
              <w:ind w:left="1685" w:right="1681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四期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23"/>
              <w:spacing w:line="264" w:lineRule="exact"/>
              <w:ind w:left="2049" w:right="2056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exact"/>
        </w:trPr>
        <w:tc>
          <w:tcPr>
            <w:tcW w:w="4261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3"/>
              <w:spacing w:line="261" w:lineRule="exact"/>
              <w:ind w:left="1685" w:right="1681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五期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2049" w:right="2056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5</w:t>
            </w:r>
          </w:p>
        </w:tc>
      </w:tr>
      <w:tr>
        <w:trPr>
          <w:trHeight w:val="324" w:hRule="exact"/>
        </w:trPr>
        <w:tc>
          <w:tcPr>
            <w:tcW w:w="4261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23"/>
              <w:spacing w:line="261" w:lineRule="exact"/>
              <w:ind w:left="1685" w:right="1681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六期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2049" w:right="2056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6</w:t>
            </w:r>
          </w:p>
        </w:tc>
      </w:tr>
    </w:tbl>
    <w:p>
      <w:pPr>
        <w:pStyle w:val="2"/>
        <w:spacing w:before="120" w:beforeLines="50" w:after="120" w:afterLines="50"/>
        <w:rPr>
          <w:rFonts w:ascii="Times New Roman" w:hAnsi="Times New Roman" w:eastAsia="Times New Roman" w:cs="Times New Roman"/>
          <w:lang w:eastAsia="zh-CN"/>
        </w:rPr>
      </w:pPr>
      <w:bookmarkStart w:id="45" w:name="_bookmark17"/>
      <w:bookmarkEnd w:id="45"/>
      <w:bookmarkStart w:id="46" w:name="_Toc31026"/>
      <w:r>
        <w:rPr>
          <w:rFonts w:ascii="Times New Roman" w:hAnsi="Times New Roman" w:cs="Times New Roman"/>
          <w:lang w:eastAsia="zh-CN"/>
        </w:rPr>
        <w:t>附件五：设备功能代码表</w:t>
      </w:r>
      <w:bookmarkEnd w:id="46"/>
    </w:p>
    <w:tbl>
      <w:tblPr>
        <w:tblStyle w:val="21"/>
        <w:tblW w:w="0" w:type="auto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1"/>
        <w:gridCol w:w="1947"/>
        <w:gridCol w:w="1878"/>
        <w:gridCol w:w="322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  <w:tblHeader/>
        </w:trPr>
        <w:tc>
          <w:tcPr>
            <w:tcW w:w="14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right="2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分类</w:t>
            </w:r>
          </w:p>
        </w:tc>
        <w:tc>
          <w:tcPr>
            <w:tcW w:w="1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541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设备类型</w:t>
            </w:r>
          </w:p>
        </w:tc>
        <w:tc>
          <w:tcPr>
            <w:tcW w:w="1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215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设备类型代码</w:t>
            </w:r>
          </w:p>
        </w:tc>
        <w:tc>
          <w:tcPr>
            <w:tcW w:w="3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1050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设备英文名称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1471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00" w:lineRule="exact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</w:p>
          <w:p>
            <w:pPr>
              <w:pStyle w:val="23"/>
              <w:spacing w:before="11" w:line="240" w:lineRule="exact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</w:p>
          <w:p>
            <w:pPr>
              <w:pStyle w:val="23"/>
              <w:ind w:left="409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路由器</w:t>
            </w:r>
          </w:p>
        </w:tc>
        <w:tc>
          <w:tcPr>
            <w:tcW w:w="1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4" w:lineRule="exact"/>
              <w:ind w:left="515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PE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路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由器</w:t>
            </w:r>
          </w:p>
        </w:tc>
        <w:tc>
          <w:tcPr>
            <w:tcW w:w="1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4" w:lineRule="exact"/>
              <w:ind w:left="671" w:right="66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RPE</w:t>
            </w:r>
          </w:p>
        </w:tc>
        <w:tc>
          <w:tcPr>
            <w:tcW w:w="3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35"/>
              <w:ind w:left="1232" w:right="1233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PERou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t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1471" w:type="dxa"/>
            <w:vMerge w:val="continue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1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515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CE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路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由器</w:t>
            </w:r>
          </w:p>
        </w:tc>
        <w:tc>
          <w:tcPr>
            <w:tcW w:w="1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671" w:right="66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RCE</w:t>
            </w:r>
          </w:p>
        </w:tc>
        <w:tc>
          <w:tcPr>
            <w:tcW w:w="3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33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CERou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t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exact"/>
        </w:trPr>
        <w:tc>
          <w:tcPr>
            <w:tcW w:w="1471" w:type="dxa"/>
            <w:vMerge w:val="continue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1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435"/>
              <w:rPr>
                <w:rFonts w:hint="default" w:ascii="Arial Unicode MS" w:hAnsi="Arial Unicode MS" w:eastAsia="Arial Unicode MS" w:cs="Arial Unicode MS"/>
                <w:sz w:val="21"/>
                <w:szCs w:val="21"/>
                <w:lang w:val="en-US"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核心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路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由器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  <w:lang w:val="en-US" w:eastAsia="zh-CN"/>
              </w:rPr>
              <w:t>(出口路由器)</w:t>
            </w:r>
          </w:p>
        </w:tc>
        <w:tc>
          <w:tcPr>
            <w:tcW w:w="1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671" w:right="66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CRT</w:t>
            </w:r>
          </w:p>
        </w:tc>
        <w:tc>
          <w:tcPr>
            <w:tcW w:w="3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33"/>
              <w:ind w:left="1152" w:right="1152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Co</w:t>
            </w:r>
            <w:r>
              <w:rPr>
                <w:rFonts w:ascii="Arial Unicode MS" w:hAnsi="Arial Unicode MS" w:eastAsia="Arial Unicode MS" w:cs="Arial Unicode MS"/>
                <w:spacing w:val="-1"/>
                <w:sz w:val="21"/>
                <w:szCs w:val="21"/>
              </w:rPr>
              <w:t>r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eRou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t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1471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1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4" w:lineRule="exact"/>
              <w:ind w:left="435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接入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路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由器</w:t>
            </w:r>
          </w:p>
        </w:tc>
        <w:tc>
          <w:tcPr>
            <w:tcW w:w="1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4" w:lineRule="exact"/>
              <w:ind w:left="671" w:right="66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ART</w:t>
            </w:r>
          </w:p>
        </w:tc>
        <w:tc>
          <w:tcPr>
            <w:tcW w:w="3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35"/>
              <w:ind w:left="1074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Acce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s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sRou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t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1471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2" w:line="180" w:lineRule="exact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</w:p>
          <w:p>
            <w:pPr>
              <w:pStyle w:val="23"/>
              <w:spacing w:line="200" w:lineRule="exact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</w:p>
          <w:p>
            <w:pPr>
              <w:pStyle w:val="23"/>
              <w:spacing w:line="200" w:lineRule="exact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</w:p>
          <w:p>
            <w:pPr>
              <w:pStyle w:val="23"/>
              <w:spacing w:line="200" w:lineRule="exact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</w:p>
          <w:p>
            <w:pPr>
              <w:pStyle w:val="23"/>
              <w:ind w:left="409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交换机</w:t>
            </w:r>
          </w:p>
        </w:tc>
        <w:tc>
          <w:tcPr>
            <w:tcW w:w="1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435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核心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交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换机</w:t>
            </w:r>
          </w:p>
        </w:tc>
        <w:tc>
          <w:tcPr>
            <w:tcW w:w="1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671" w:right="66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CSW</w:t>
            </w:r>
          </w:p>
        </w:tc>
        <w:tc>
          <w:tcPr>
            <w:tcW w:w="3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33"/>
              <w:ind w:right="2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Co</w:t>
            </w:r>
            <w:r>
              <w:rPr>
                <w:rFonts w:ascii="Arial Unicode MS" w:hAnsi="Arial Unicode MS" w:eastAsia="Arial Unicode MS" w:cs="Arial Unicode MS"/>
                <w:spacing w:val="-1"/>
                <w:sz w:val="21"/>
                <w:szCs w:val="21"/>
              </w:rPr>
              <w:t>r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eS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wit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ch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1471" w:type="dxa"/>
            <w:vMerge w:val="continue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1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435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汇聚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交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换机</w:t>
            </w:r>
          </w:p>
        </w:tc>
        <w:tc>
          <w:tcPr>
            <w:tcW w:w="1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671" w:right="66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HSW</w:t>
            </w:r>
          </w:p>
        </w:tc>
        <w:tc>
          <w:tcPr>
            <w:tcW w:w="3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33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Hu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ij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uS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wit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ch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1471" w:type="dxa"/>
            <w:vMerge w:val="continue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1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4" w:lineRule="exact"/>
              <w:ind w:left="435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接入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交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换机</w:t>
            </w:r>
          </w:p>
        </w:tc>
        <w:tc>
          <w:tcPr>
            <w:tcW w:w="1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4" w:lineRule="exact"/>
              <w:ind w:left="671" w:right="66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ASW</w:t>
            </w:r>
          </w:p>
        </w:tc>
        <w:tc>
          <w:tcPr>
            <w:tcW w:w="3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35"/>
              <w:ind w:left="1067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Acce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s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sS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wit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ch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exact"/>
        </w:trPr>
        <w:tc>
          <w:tcPr>
            <w:tcW w:w="1471" w:type="dxa"/>
            <w:vMerge w:val="continue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1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2" w:lineRule="exact"/>
              <w:ind w:left="435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管理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  <w:lang w:eastAsia="zh-CN"/>
              </w:rPr>
              <w:t>汇聚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交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换机</w:t>
            </w:r>
          </w:p>
        </w:tc>
        <w:tc>
          <w:tcPr>
            <w:tcW w:w="1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2" w:lineRule="exact"/>
              <w:ind w:left="671" w:right="66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M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  <w:lang w:eastAsia="zh-CN"/>
              </w:rPr>
              <w:t>C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SW</w:t>
            </w:r>
          </w:p>
        </w:tc>
        <w:tc>
          <w:tcPr>
            <w:tcW w:w="3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34"/>
              <w:ind w:left="817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M</w:t>
            </w:r>
            <w:r>
              <w:rPr>
                <w:rFonts w:ascii="Arial Unicode MS" w:hAnsi="Arial Unicode MS" w:eastAsia="Arial Unicode MS" w:cs="Arial Unicode MS"/>
                <w:spacing w:val="-1"/>
                <w:sz w:val="21"/>
                <w:szCs w:val="21"/>
              </w:rPr>
              <w:t>a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nage</w:t>
            </w:r>
            <w:r>
              <w:rPr>
                <w:rFonts w:ascii="Arial Unicode MS" w:hAnsi="Arial Unicode MS" w:eastAsia="Arial Unicode MS" w:cs="Arial Unicode MS"/>
                <w:spacing w:val="-4"/>
                <w:sz w:val="21"/>
                <w:szCs w:val="21"/>
              </w:rPr>
              <w:t>m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entCo</w:t>
            </w:r>
            <w:r>
              <w:rPr>
                <w:rFonts w:ascii="Arial Unicode MS" w:hAnsi="Arial Unicode MS" w:eastAsia="Arial Unicode MS" w:cs="Arial Unicode MS"/>
                <w:spacing w:val="-1"/>
                <w:sz w:val="21"/>
                <w:szCs w:val="21"/>
              </w:rPr>
              <w:t>r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eS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wit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ch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exact"/>
        </w:trPr>
        <w:tc>
          <w:tcPr>
            <w:tcW w:w="1471" w:type="dxa"/>
            <w:vMerge w:val="continue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1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2" w:lineRule="exact"/>
              <w:ind w:left="435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管理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交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换机</w:t>
            </w:r>
          </w:p>
        </w:tc>
        <w:tc>
          <w:tcPr>
            <w:tcW w:w="1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2" w:lineRule="exact"/>
              <w:ind w:left="671" w:right="66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MSW</w:t>
            </w:r>
          </w:p>
        </w:tc>
        <w:tc>
          <w:tcPr>
            <w:tcW w:w="3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34"/>
              <w:ind w:left="817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M</w:t>
            </w:r>
            <w:r>
              <w:rPr>
                <w:rFonts w:ascii="Arial Unicode MS" w:hAnsi="Arial Unicode MS" w:eastAsia="Arial Unicode MS" w:cs="Arial Unicode MS"/>
                <w:spacing w:val="-1"/>
                <w:sz w:val="21"/>
                <w:szCs w:val="21"/>
              </w:rPr>
              <w:t>a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nage</w:t>
            </w:r>
            <w:r>
              <w:rPr>
                <w:rFonts w:ascii="Arial Unicode MS" w:hAnsi="Arial Unicode MS" w:eastAsia="Arial Unicode MS" w:cs="Arial Unicode MS"/>
                <w:spacing w:val="-4"/>
                <w:sz w:val="21"/>
                <w:szCs w:val="21"/>
              </w:rPr>
              <w:t>m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entS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wit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ch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1471" w:type="dxa"/>
            <w:vMerge w:val="continue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1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435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串口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交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换机</w:t>
            </w:r>
          </w:p>
        </w:tc>
        <w:tc>
          <w:tcPr>
            <w:tcW w:w="1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671" w:right="66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SSW</w:t>
            </w:r>
          </w:p>
        </w:tc>
        <w:tc>
          <w:tcPr>
            <w:tcW w:w="3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33"/>
              <w:ind w:left="1119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Se</w:t>
            </w:r>
            <w:r>
              <w:rPr>
                <w:rFonts w:ascii="Arial Unicode MS" w:hAnsi="Arial Unicode MS" w:eastAsia="Arial Unicode MS" w:cs="Arial Unicode MS"/>
                <w:spacing w:val="-1"/>
                <w:sz w:val="21"/>
                <w:szCs w:val="21"/>
              </w:rPr>
              <w:t>r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i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alS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wit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ch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1471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1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4" w:lineRule="exact"/>
              <w:ind w:left="629" w:right="626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集线器</w:t>
            </w:r>
          </w:p>
        </w:tc>
        <w:tc>
          <w:tcPr>
            <w:tcW w:w="1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4" w:lineRule="exact"/>
              <w:ind w:left="671" w:right="66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HUB</w:t>
            </w:r>
          </w:p>
        </w:tc>
        <w:tc>
          <w:tcPr>
            <w:tcW w:w="3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35"/>
              <w:ind w:left="1454" w:right="145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Hub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1471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3" w:line="280" w:lineRule="exact"/>
              <w:rPr>
                <w:rFonts w:ascii="Arial Unicode MS" w:hAnsi="Arial Unicode MS" w:eastAsia="Arial Unicode MS" w:cs="Arial Unicode MS"/>
                <w:sz w:val="28"/>
                <w:szCs w:val="28"/>
              </w:rPr>
            </w:pPr>
          </w:p>
          <w:p>
            <w:pPr>
              <w:pStyle w:val="23"/>
              <w:ind w:left="409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防火墙</w:t>
            </w:r>
          </w:p>
        </w:tc>
        <w:tc>
          <w:tcPr>
            <w:tcW w:w="1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435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核心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防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火墙</w:t>
            </w:r>
          </w:p>
        </w:tc>
        <w:tc>
          <w:tcPr>
            <w:tcW w:w="1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671" w:right="66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CFW</w:t>
            </w:r>
          </w:p>
        </w:tc>
        <w:tc>
          <w:tcPr>
            <w:tcW w:w="3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33"/>
              <w:ind w:left="1103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Co</w:t>
            </w:r>
            <w:r>
              <w:rPr>
                <w:rFonts w:ascii="Arial Unicode MS" w:hAnsi="Arial Unicode MS" w:eastAsia="Arial Unicode MS" w:cs="Arial Unicode MS"/>
                <w:spacing w:val="-1"/>
                <w:sz w:val="21"/>
                <w:szCs w:val="21"/>
              </w:rPr>
              <w:t>r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</w:t>
            </w:r>
            <w:r>
              <w:rPr>
                <w:rFonts w:ascii="Arial Unicode MS" w:hAnsi="Arial Unicode MS" w:eastAsia="Arial Unicode MS" w:cs="Arial Unicode MS"/>
                <w:spacing w:val="-5"/>
                <w:sz w:val="21"/>
                <w:szCs w:val="21"/>
              </w:rPr>
              <w:t>F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i</w:t>
            </w:r>
            <w:r>
              <w:rPr>
                <w:rFonts w:ascii="Arial Unicode MS" w:hAnsi="Arial Unicode MS" w:eastAsia="Arial Unicode MS" w:cs="Arial Unicode MS"/>
                <w:spacing w:val="-1"/>
                <w:sz w:val="21"/>
                <w:szCs w:val="21"/>
              </w:rPr>
              <w:t>r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w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all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1471" w:type="dxa"/>
            <w:vMerge w:val="continue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1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227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管理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专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区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防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火墙</w:t>
            </w:r>
          </w:p>
        </w:tc>
        <w:tc>
          <w:tcPr>
            <w:tcW w:w="1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671" w:right="66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MFW</w:t>
            </w:r>
          </w:p>
        </w:tc>
        <w:tc>
          <w:tcPr>
            <w:tcW w:w="3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33"/>
              <w:ind w:left="759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M</w:t>
            </w:r>
            <w:r>
              <w:rPr>
                <w:rFonts w:ascii="Arial Unicode MS" w:hAnsi="Arial Unicode MS" w:eastAsia="Arial Unicode MS" w:cs="Arial Unicode MS"/>
                <w:spacing w:val="-1"/>
                <w:sz w:val="21"/>
                <w:szCs w:val="21"/>
              </w:rPr>
              <w:t>a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nage</w:t>
            </w:r>
            <w:r>
              <w:rPr>
                <w:rFonts w:ascii="Arial Unicode MS" w:hAnsi="Arial Unicode MS" w:eastAsia="Arial Unicode MS" w:cs="Arial Unicode MS"/>
                <w:spacing w:val="-4"/>
                <w:sz w:val="21"/>
                <w:szCs w:val="21"/>
              </w:rPr>
              <w:t>m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ent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F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i</w:t>
            </w:r>
            <w:r>
              <w:rPr>
                <w:rFonts w:ascii="Arial Unicode MS" w:hAnsi="Arial Unicode MS" w:eastAsia="Arial Unicode MS" w:cs="Arial Unicode MS"/>
                <w:spacing w:val="-1"/>
                <w:sz w:val="21"/>
                <w:szCs w:val="21"/>
              </w:rPr>
              <w:t>r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w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a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l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1471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1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4" w:lineRule="exact"/>
              <w:ind w:left="227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等保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专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区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防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火墙</w:t>
            </w:r>
          </w:p>
        </w:tc>
        <w:tc>
          <w:tcPr>
            <w:tcW w:w="1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4" w:lineRule="exact"/>
              <w:ind w:left="671" w:right="66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DFW</w:t>
            </w:r>
          </w:p>
        </w:tc>
        <w:tc>
          <w:tcPr>
            <w:tcW w:w="3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35"/>
              <w:ind w:left="927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Den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g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bao</w:t>
            </w:r>
            <w:r>
              <w:rPr>
                <w:rFonts w:ascii="Arial Unicode MS" w:hAnsi="Arial Unicode MS" w:eastAsia="Arial Unicode MS" w:cs="Arial Unicode MS"/>
                <w:spacing w:val="-5"/>
                <w:sz w:val="21"/>
                <w:szCs w:val="21"/>
              </w:rPr>
              <w:t>F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i</w:t>
            </w:r>
            <w:r>
              <w:rPr>
                <w:rFonts w:ascii="Arial Unicode MS" w:hAnsi="Arial Unicode MS" w:eastAsia="Arial Unicode MS" w:cs="Arial Unicode MS"/>
                <w:spacing w:val="-1"/>
                <w:sz w:val="21"/>
                <w:szCs w:val="21"/>
              </w:rPr>
              <w:t>r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w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a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l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14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303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负载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均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衡</w:t>
            </w:r>
          </w:p>
        </w:tc>
        <w:tc>
          <w:tcPr>
            <w:tcW w:w="1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332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负载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均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衡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设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备</w:t>
            </w:r>
          </w:p>
        </w:tc>
        <w:tc>
          <w:tcPr>
            <w:tcW w:w="1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666" w:right="66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LB</w:t>
            </w:r>
          </w:p>
        </w:tc>
        <w:tc>
          <w:tcPr>
            <w:tcW w:w="3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33"/>
              <w:ind w:left="1103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pacing w:val="-5"/>
                <w:sz w:val="21"/>
                <w:szCs w:val="21"/>
              </w:rPr>
              <w:t>L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oadBa</w:t>
            </w:r>
            <w:r>
              <w:rPr>
                <w:rFonts w:ascii="Arial Unicode MS" w:hAnsi="Arial Unicode MS" w:eastAsia="Arial Unicode MS" w:cs="Arial Unicode MS"/>
                <w:spacing w:val="-1"/>
                <w:sz w:val="21"/>
                <w:szCs w:val="21"/>
              </w:rPr>
              <w:t>l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ance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1471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00" w:lineRule="exact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</w:p>
          <w:p>
            <w:pPr>
              <w:pStyle w:val="23"/>
              <w:spacing w:before="11" w:line="240" w:lineRule="exact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</w:p>
          <w:p>
            <w:pPr>
              <w:pStyle w:val="23"/>
              <w:ind w:left="303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安全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设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备</w:t>
            </w:r>
          </w:p>
        </w:tc>
        <w:tc>
          <w:tcPr>
            <w:tcW w:w="1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332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入侵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防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护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设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备</w:t>
            </w:r>
          </w:p>
        </w:tc>
        <w:tc>
          <w:tcPr>
            <w:tcW w:w="1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671" w:right="66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IPS</w:t>
            </w:r>
          </w:p>
        </w:tc>
        <w:tc>
          <w:tcPr>
            <w:tcW w:w="3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33"/>
              <w:ind w:left="48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pacing w:val="-4"/>
                <w:sz w:val="21"/>
                <w:szCs w:val="21"/>
              </w:rPr>
              <w:t>I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n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t</w:t>
            </w:r>
            <w:r>
              <w:rPr>
                <w:rFonts w:ascii="Arial Unicode MS" w:hAnsi="Arial Unicode MS" w:eastAsia="Arial Unicode MS" w:cs="Arial Unicode MS"/>
                <w:spacing w:val="-1"/>
                <w:sz w:val="21"/>
                <w:szCs w:val="21"/>
              </w:rPr>
              <w:t>r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us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i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on</w:t>
            </w:r>
            <w:r>
              <w:rPr>
                <w:rFonts w:ascii="Arial Unicode MS" w:hAnsi="Arial Unicode MS" w:eastAsia="Arial Unicode MS" w:cs="Arial Unicode MS"/>
                <w:spacing w:val="2"/>
                <w:sz w:val="21"/>
                <w:szCs w:val="21"/>
              </w:rPr>
              <w:t>P</w:t>
            </w:r>
            <w:r>
              <w:rPr>
                <w:rFonts w:ascii="Arial Unicode MS" w:hAnsi="Arial Unicode MS" w:eastAsia="Arial Unicode MS" w:cs="Arial Unicode MS"/>
                <w:spacing w:val="-1"/>
                <w:sz w:val="21"/>
                <w:szCs w:val="21"/>
              </w:rPr>
              <w:t>r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v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en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ti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onS</w:t>
            </w:r>
            <w:r>
              <w:rPr>
                <w:rFonts w:ascii="Arial Unicode MS" w:hAnsi="Arial Unicode MS" w:eastAsia="Arial Unicode MS" w:cs="Arial Unicode MS"/>
                <w:spacing w:val="-5"/>
                <w:sz w:val="21"/>
                <w:szCs w:val="21"/>
              </w:rPr>
              <w:t>y</w:t>
            </w:r>
            <w:r>
              <w:rPr>
                <w:rFonts w:ascii="Arial Unicode MS" w:hAnsi="Arial Unicode MS" w:eastAsia="Arial Unicode MS" w:cs="Arial Unicode MS"/>
                <w:spacing w:val="1"/>
                <w:sz w:val="21"/>
                <w:szCs w:val="21"/>
              </w:rPr>
              <w:t>s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t</w:t>
            </w:r>
            <w:r>
              <w:rPr>
                <w:rFonts w:ascii="Arial Unicode MS" w:hAnsi="Arial Unicode MS" w:eastAsia="Arial Unicode MS" w:cs="Arial Unicode MS"/>
                <w:spacing w:val="2"/>
                <w:sz w:val="21"/>
                <w:szCs w:val="21"/>
              </w:rPr>
              <w:t>e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1471" w:type="dxa"/>
            <w:vMerge w:val="continue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1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4" w:lineRule="exact"/>
              <w:ind w:left="332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入侵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检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测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设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备</w:t>
            </w:r>
          </w:p>
        </w:tc>
        <w:tc>
          <w:tcPr>
            <w:tcW w:w="1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4" w:lineRule="exact"/>
              <w:ind w:left="671" w:right="66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IDS</w:t>
            </w:r>
          </w:p>
        </w:tc>
        <w:tc>
          <w:tcPr>
            <w:tcW w:w="3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35"/>
              <w:ind w:left="493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pacing w:val="-4"/>
                <w:sz w:val="21"/>
                <w:szCs w:val="21"/>
              </w:rPr>
              <w:t>I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n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t</w:t>
            </w:r>
            <w:r>
              <w:rPr>
                <w:rFonts w:ascii="Arial Unicode MS" w:hAnsi="Arial Unicode MS" w:eastAsia="Arial Unicode MS" w:cs="Arial Unicode MS"/>
                <w:spacing w:val="-1"/>
                <w:sz w:val="21"/>
                <w:szCs w:val="21"/>
              </w:rPr>
              <w:t>r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us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i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onDe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t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ec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ti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onS</w:t>
            </w:r>
            <w:r>
              <w:rPr>
                <w:rFonts w:ascii="Arial Unicode MS" w:hAnsi="Arial Unicode MS" w:eastAsia="Arial Unicode MS" w:cs="Arial Unicode MS"/>
                <w:spacing w:val="-5"/>
                <w:sz w:val="21"/>
                <w:szCs w:val="21"/>
              </w:rPr>
              <w:t>y</w:t>
            </w:r>
            <w:r>
              <w:rPr>
                <w:rFonts w:ascii="Arial Unicode MS" w:hAnsi="Arial Unicode MS" w:eastAsia="Arial Unicode MS" w:cs="Arial Unicode MS"/>
                <w:spacing w:val="1"/>
                <w:sz w:val="21"/>
                <w:szCs w:val="21"/>
              </w:rPr>
              <w:t>s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t</w:t>
            </w:r>
            <w:r>
              <w:rPr>
                <w:rFonts w:ascii="Arial Unicode MS" w:hAnsi="Arial Unicode MS" w:eastAsia="Arial Unicode MS" w:cs="Arial Unicode MS"/>
                <w:spacing w:val="2"/>
                <w:sz w:val="21"/>
                <w:szCs w:val="21"/>
              </w:rPr>
              <w:t>e</w:t>
            </w:r>
            <w:r>
              <w:rPr>
                <w:rFonts w:ascii="Arial Unicode MS" w:hAnsi="Arial Unicode MS" w:eastAsia="Arial Unicode MS" w:cs="Arial Unicode MS"/>
                <w:spacing w:val="-4"/>
                <w:sz w:val="21"/>
                <w:szCs w:val="21"/>
              </w:rPr>
              <w:t>m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1471" w:type="dxa"/>
            <w:vMerge w:val="continue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1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515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DDOS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设备</w:t>
            </w:r>
          </w:p>
        </w:tc>
        <w:tc>
          <w:tcPr>
            <w:tcW w:w="1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671" w:right="66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DDS</w:t>
            </w:r>
          </w:p>
        </w:tc>
        <w:tc>
          <w:tcPr>
            <w:tcW w:w="3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33"/>
              <w:ind w:left="515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d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i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s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t</w:t>
            </w:r>
            <w:r>
              <w:rPr>
                <w:rFonts w:ascii="Arial Unicode MS" w:hAnsi="Arial Unicode MS" w:eastAsia="Arial Unicode MS" w:cs="Arial Unicode MS"/>
                <w:spacing w:val="-1"/>
                <w:sz w:val="21"/>
                <w:szCs w:val="21"/>
              </w:rPr>
              <w:t>r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i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bu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t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edden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i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alofs</w:t>
            </w:r>
            <w:r>
              <w:rPr>
                <w:rFonts w:ascii="Arial Unicode MS" w:hAnsi="Arial Unicode MS" w:eastAsia="Arial Unicode MS" w:cs="Arial Unicode MS"/>
                <w:spacing w:val="-1"/>
                <w:sz w:val="21"/>
                <w:szCs w:val="21"/>
              </w:rPr>
              <w:t>er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v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i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ce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exact"/>
        </w:trPr>
        <w:tc>
          <w:tcPr>
            <w:tcW w:w="1471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1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2" w:lineRule="exact"/>
              <w:ind w:left="567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DPI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设备</w:t>
            </w:r>
          </w:p>
        </w:tc>
        <w:tc>
          <w:tcPr>
            <w:tcW w:w="1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2" w:lineRule="exact"/>
              <w:ind w:left="671" w:right="66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DPI</w:t>
            </w:r>
          </w:p>
        </w:tc>
        <w:tc>
          <w:tcPr>
            <w:tcW w:w="3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33"/>
              <w:ind w:left="721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DeepPac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k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etDe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t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ec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ti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exact"/>
        </w:trPr>
        <w:tc>
          <w:tcPr>
            <w:tcW w:w="1471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00" w:lineRule="exact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</w:p>
          <w:p>
            <w:pPr>
              <w:pStyle w:val="23"/>
              <w:spacing w:before="11" w:line="240" w:lineRule="exact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</w:p>
          <w:p>
            <w:pPr>
              <w:pStyle w:val="23"/>
              <w:ind w:left="303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计算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设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备</w:t>
            </w:r>
          </w:p>
        </w:tc>
        <w:tc>
          <w:tcPr>
            <w:tcW w:w="1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4" w:lineRule="exact"/>
              <w:ind w:left="629" w:right="626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服务器</w:t>
            </w:r>
          </w:p>
        </w:tc>
        <w:tc>
          <w:tcPr>
            <w:tcW w:w="1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4" w:lineRule="exact"/>
              <w:ind w:left="671" w:right="66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  <w:highlight w:val="yellow"/>
              </w:rPr>
              <w:t>SE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  <w:highlight w:val="yellow"/>
                <w:lang w:eastAsia="zh-CN"/>
              </w:rPr>
              <w:t>V</w:t>
            </w:r>
          </w:p>
        </w:tc>
        <w:tc>
          <w:tcPr>
            <w:tcW w:w="3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35"/>
              <w:ind w:right="1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Se</w:t>
            </w:r>
            <w:r>
              <w:rPr>
                <w:rFonts w:ascii="Arial Unicode MS" w:hAnsi="Arial Unicode MS" w:eastAsia="Arial Unicode MS" w:cs="Arial Unicode MS"/>
                <w:spacing w:val="-1"/>
                <w:sz w:val="21"/>
                <w:szCs w:val="21"/>
              </w:rPr>
              <w:t>r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v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1471" w:type="dxa"/>
            <w:vMerge w:val="continue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1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567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KVM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网关</w:t>
            </w:r>
          </w:p>
        </w:tc>
        <w:tc>
          <w:tcPr>
            <w:tcW w:w="1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671" w:right="66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KVM</w:t>
            </w:r>
          </w:p>
        </w:tc>
        <w:tc>
          <w:tcPr>
            <w:tcW w:w="3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33"/>
              <w:ind w:left="1454" w:right="1458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K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vm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1471" w:type="dxa"/>
            <w:vMerge w:val="continue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1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629" w:right="626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台式机</w:t>
            </w:r>
          </w:p>
        </w:tc>
        <w:tc>
          <w:tcPr>
            <w:tcW w:w="1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666" w:right="66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PC</w:t>
            </w:r>
          </w:p>
        </w:tc>
        <w:tc>
          <w:tcPr>
            <w:tcW w:w="3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33"/>
              <w:ind w:left="899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pacing w:val="2"/>
                <w:sz w:val="21"/>
                <w:szCs w:val="21"/>
              </w:rPr>
              <w:t>P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</w:t>
            </w:r>
            <w:r>
              <w:rPr>
                <w:rFonts w:ascii="Arial Unicode MS" w:hAnsi="Arial Unicode MS" w:eastAsia="Arial Unicode MS" w:cs="Arial Unicode MS"/>
                <w:spacing w:val="-1"/>
                <w:sz w:val="21"/>
                <w:szCs w:val="21"/>
              </w:rPr>
              <w:t>r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s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onalco</w:t>
            </w:r>
            <w:r>
              <w:rPr>
                <w:rFonts w:ascii="Arial Unicode MS" w:hAnsi="Arial Unicode MS" w:eastAsia="Arial Unicode MS" w:cs="Arial Unicode MS"/>
                <w:spacing w:val="-4"/>
                <w:sz w:val="21"/>
                <w:szCs w:val="21"/>
              </w:rPr>
              <w:t>m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pu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t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1471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1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4" w:lineRule="exact"/>
              <w:ind w:left="435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笔记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本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电脑</w:t>
            </w:r>
          </w:p>
        </w:tc>
        <w:tc>
          <w:tcPr>
            <w:tcW w:w="1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4" w:lineRule="exact"/>
              <w:ind w:left="666" w:right="66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NB</w:t>
            </w:r>
          </w:p>
        </w:tc>
        <w:tc>
          <w:tcPr>
            <w:tcW w:w="3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35"/>
              <w:ind w:left="1229" w:right="1233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No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t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eb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o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ok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1471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3" w:line="110" w:lineRule="exact"/>
              <w:rPr>
                <w:rFonts w:ascii="Arial Unicode MS" w:hAnsi="Arial Unicode MS" w:eastAsia="Arial Unicode MS" w:cs="Arial Unicode MS"/>
                <w:sz w:val="11"/>
                <w:szCs w:val="11"/>
              </w:rPr>
            </w:pPr>
          </w:p>
          <w:p>
            <w:pPr>
              <w:pStyle w:val="23"/>
              <w:spacing w:line="200" w:lineRule="exact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</w:p>
          <w:p>
            <w:pPr>
              <w:pStyle w:val="23"/>
              <w:spacing w:line="200" w:lineRule="exact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</w:p>
          <w:p>
            <w:pPr>
              <w:pStyle w:val="23"/>
              <w:spacing w:line="200" w:lineRule="exact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</w:p>
          <w:p>
            <w:pPr>
              <w:pStyle w:val="23"/>
              <w:spacing w:line="200" w:lineRule="exact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</w:p>
          <w:p>
            <w:pPr>
              <w:pStyle w:val="23"/>
              <w:spacing w:line="200" w:lineRule="exact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</w:p>
          <w:p>
            <w:pPr>
              <w:pStyle w:val="23"/>
              <w:ind w:left="303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存储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设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备</w:t>
            </w:r>
          </w:p>
        </w:tc>
        <w:tc>
          <w:tcPr>
            <w:tcW w:w="1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435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光纤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交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换机</w:t>
            </w:r>
          </w:p>
        </w:tc>
        <w:tc>
          <w:tcPr>
            <w:tcW w:w="1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671" w:right="66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FCS</w:t>
            </w:r>
          </w:p>
        </w:tc>
        <w:tc>
          <w:tcPr>
            <w:tcW w:w="3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33"/>
              <w:ind w:left="807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F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i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berchannels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wit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ch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1471" w:type="dxa"/>
            <w:vMerge w:val="continue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1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541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磁盘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阵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列</w:t>
            </w:r>
          </w:p>
        </w:tc>
        <w:tc>
          <w:tcPr>
            <w:tcW w:w="1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666" w:right="66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DA</w:t>
            </w:r>
          </w:p>
        </w:tc>
        <w:tc>
          <w:tcPr>
            <w:tcW w:w="3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33"/>
              <w:ind w:left="1149" w:right="1152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D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i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skA</w:t>
            </w:r>
            <w:r>
              <w:rPr>
                <w:rFonts w:ascii="Arial Unicode MS" w:hAnsi="Arial Unicode MS" w:eastAsia="Arial Unicode MS" w:cs="Arial Unicode MS"/>
                <w:spacing w:val="-1"/>
                <w:sz w:val="21"/>
                <w:szCs w:val="21"/>
              </w:rPr>
              <w:t>rr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ay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1471" w:type="dxa"/>
            <w:vMerge w:val="continue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1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4" w:lineRule="exact"/>
              <w:ind w:left="541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波分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设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备</w:t>
            </w:r>
          </w:p>
        </w:tc>
        <w:tc>
          <w:tcPr>
            <w:tcW w:w="1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4" w:lineRule="exact"/>
              <w:ind w:left="671" w:right="66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WDM</w:t>
            </w:r>
          </w:p>
        </w:tc>
        <w:tc>
          <w:tcPr>
            <w:tcW w:w="3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35"/>
              <w:ind w:left="834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w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a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v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l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eng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t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hd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i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v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i</w:t>
            </w:r>
            <w:r>
              <w:rPr>
                <w:rFonts w:ascii="Arial Unicode MS" w:hAnsi="Arial Unicode MS" w:eastAsia="Arial Unicode MS" w:cs="Arial Unicode MS"/>
                <w:spacing w:val="1"/>
                <w:sz w:val="21"/>
                <w:szCs w:val="21"/>
              </w:rPr>
              <w:t>s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i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1471" w:type="dxa"/>
            <w:vMerge w:val="continue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1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541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光放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大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器</w:t>
            </w:r>
          </w:p>
        </w:tc>
        <w:tc>
          <w:tcPr>
            <w:tcW w:w="1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671" w:right="66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OPA</w:t>
            </w:r>
          </w:p>
        </w:tc>
        <w:tc>
          <w:tcPr>
            <w:tcW w:w="3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33"/>
              <w:ind w:left="963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Op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ti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cala</w:t>
            </w:r>
            <w:r>
              <w:rPr>
                <w:rFonts w:ascii="Arial Unicode MS" w:hAnsi="Arial Unicode MS" w:eastAsia="Arial Unicode MS" w:cs="Arial Unicode MS"/>
                <w:spacing w:val="-4"/>
                <w:sz w:val="21"/>
                <w:szCs w:val="21"/>
              </w:rPr>
              <w:t>m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p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li</w:t>
            </w:r>
            <w:r>
              <w:rPr>
                <w:rFonts w:ascii="Arial Unicode MS" w:hAnsi="Arial Unicode MS" w:eastAsia="Arial Unicode MS" w:cs="Arial Unicode MS"/>
                <w:spacing w:val="-1"/>
                <w:sz w:val="21"/>
                <w:szCs w:val="21"/>
              </w:rPr>
              <w:t>f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i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1471" w:type="dxa"/>
            <w:vMerge w:val="continue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1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227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单纤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双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向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收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发器</w:t>
            </w:r>
          </w:p>
        </w:tc>
        <w:tc>
          <w:tcPr>
            <w:tcW w:w="1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671" w:right="66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SFT</w:t>
            </w:r>
          </w:p>
        </w:tc>
        <w:tc>
          <w:tcPr>
            <w:tcW w:w="3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33"/>
              <w:ind w:left="311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S</w:t>
            </w:r>
            <w:r>
              <w:rPr>
                <w:rFonts w:ascii="Arial Unicode MS" w:hAnsi="Arial Unicode MS" w:eastAsia="Arial Unicode MS" w:cs="Arial Unicode MS"/>
                <w:spacing w:val="-1"/>
                <w:sz w:val="21"/>
                <w:szCs w:val="21"/>
              </w:rPr>
              <w:t>i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ng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l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</w:t>
            </w:r>
            <w:r>
              <w:rPr>
                <w:rFonts w:ascii="Arial Unicode MS" w:hAnsi="Arial Unicode MS" w:eastAsia="Arial Unicode MS" w:cs="Arial Unicode MS"/>
                <w:spacing w:val="-1"/>
                <w:sz w:val="21"/>
                <w:szCs w:val="21"/>
              </w:rPr>
              <w:t>f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i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ber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tw</w:t>
            </w:r>
            <w:r>
              <w:rPr>
                <w:rFonts w:ascii="Arial Unicode MS" w:hAnsi="Arial Unicode MS" w:eastAsia="Arial Unicode MS" w:cs="Arial Unicode MS"/>
                <w:spacing w:val="-1"/>
                <w:sz w:val="21"/>
                <w:szCs w:val="21"/>
              </w:rPr>
              <w:t>o</w:t>
            </w:r>
            <w:r>
              <w:rPr>
                <w:rFonts w:ascii="Arial Unicode MS" w:hAnsi="Arial Unicode MS" w:eastAsia="Arial Unicode MS" w:cs="Arial Unicode MS"/>
                <w:spacing w:val="-4"/>
                <w:sz w:val="21"/>
                <w:szCs w:val="21"/>
              </w:rPr>
              <w:t>-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w</w:t>
            </w:r>
            <w:r>
              <w:rPr>
                <w:rFonts w:ascii="Arial Unicode MS" w:hAnsi="Arial Unicode MS" w:eastAsia="Arial Unicode MS" w:cs="Arial Unicode MS"/>
                <w:spacing w:val="2"/>
                <w:sz w:val="21"/>
                <w:szCs w:val="21"/>
              </w:rPr>
              <w:t>a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y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t</w:t>
            </w:r>
            <w:r>
              <w:rPr>
                <w:rFonts w:ascii="Arial Unicode MS" w:hAnsi="Arial Unicode MS" w:eastAsia="Arial Unicode MS" w:cs="Arial Unicode MS"/>
                <w:spacing w:val="-1"/>
                <w:sz w:val="21"/>
                <w:szCs w:val="21"/>
              </w:rPr>
              <w:t>r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an</w:t>
            </w:r>
            <w:r>
              <w:rPr>
                <w:rFonts w:ascii="Arial Unicode MS" w:hAnsi="Arial Unicode MS" w:eastAsia="Arial Unicode MS" w:cs="Arial Unicode MS"/>
                <w:spacing w:val="-1"/>
                <w:sz w:val="21"/>
                <w:szCs w:val="21"/>
              </w:rPr>
              <w:t>s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ce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i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v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1471" w:type="dxa"/>
            <w:vMerge w:val="continue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1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4" w:lineRule="exact"/>
              <w:ind w:left="435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光电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转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换器</w:t>
            </w:r>
          </w:p>
        </w:tc>
        <w:tc>
          <w:tcPr>
            <w:tcW w:w="1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4" w:lineRule="exact"/>
              <w:ind w:left="671" w:right="66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OEC</w:t>
            </w:r>
          </w:p>
        </w:tc>
        <w:tc>
          <w:tcPr>
            <w:tcW w:w="3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36"/>
              <w:ind w:left="637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Op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t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oe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l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ec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t</w:t>
            </w:r>
            <w:r>
              <w:rPr>
                <w:rFonts w:ascii="Arial Unicode MS" w:hAnsi="Arial Unicode MS" w:eastAsia="Arial Unicode MS" w:cs="Arial Unicode MS"/>
                <w:spacing w:val="-1"/>
                <w:sz w:val="21"/>
                <w:szCs w:val="21"/>
              </w:rPr>
              <w:t>r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on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i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c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c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on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v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</w:t>
            </w:r>
            <w:r>
              <w:rPr>
                <w:rFonts w:ascii="Arial Unicode MS" w:hAnsi="Arial Unicode MS" w:eastAsia="Arial Unicode MS" w:cs="Arial Unicode MS"/>
                <w:spacing w:val="-1"/>
                <w:sz w:val="21"/>
                <w:szCs w:val="21"/>
              </w:rPr>
              <w:t>r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t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1471" w:type="dxa"/>
            <w:vMerge w:val="continue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1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332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单多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模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转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换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器</w:t>
            </w:r>
          </w:p>
        </w:tc>
        <w:tc>
          <w:tcPr>
            <w:tcW w:w="1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671" w:right="66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SMC</w:t>
            </w:r>
          </w:p>
        </w:tc>
        <w:tc>
          <w:tcPr>
            <w:tcW w:w="3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33"/>
              <w:ind w:left="510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S</w:t>
            </w:r>
            <w:r>
              <w:rPr>
                <w:rFonts w:ascii="Arial Unicode MS" w:hAnsi="Arial Unicode MS" w:eastAsia="Arial Unicode MS" w:cs="Arial Unicode MS"/>
                <w:spacing w:val="-1"/>
                <w:sz w:val="21"/>
                <w:szCs w:val="21"/>
              </w:rPr>
              <w:t>i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ng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l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</w:t>
            </w:r>
            <w:r>
              <w:rPr>
                <w:rFonts w:ascii="Arial Unicode MS" w:hAnsi="Arial Unicode MS" w:eastAsia="Arial Unicode MS" w:cs="Arial Unicode MS"/>
                <w:spacing w:val="-4"/>
                <w:sz w:val="21"/>
                <w:szCs w:val="21"/>
              </w:rPr>
              <w:t>m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u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lt</w:t>
            </w:r>
            <w:r>
              <w:rPr>
                <w:rFonts w:ascii="Arial Unicode MS" w:hAnsi="Arial Unicode MS" w:eastAsia="Arial Unicode MS" w:cs="Arial Unicode MS"/>
                <w:spacing w:val="1"/>
                <w:sz w:val="21"/>
                <w:szCs w:val="21"/>
              </w:rPr>
              <w:t>i</w:t>
            </w:r>
            <w:r>
              <w:rPr>
                <w:rFonts w:ascii="Arial Unicode MS" w:hAnsi="Arial Unicode MS" w:eastAsia="Arial Unicode MS" w:cs="Arial Unicode MS"/>
                <w:spacing w:val="-4"/>
                <w:sz w:val="21"/>
                <w:szCs w:val="21"/>
              </w:rPr>
              <w:t>m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odecon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v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</w:t>
            </w:r>
            <w:r>
              <w:rPr>
                <w:rFonts w:ascii="Arial Unicode MS" w:hAnsi="Arial Unicode MS" w:eastAsia="Arial Unicode MS" w:cs="Arial Unicode MS"/>
                <w:spacing w:val="-1"/>
                <w:sz w:val="21"/>
                <w:szCs w:val="21"/>
              </w:rPr>
              <w:t>r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t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1471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1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435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协议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转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换器</w:t>
            </w:r>
          </w:p>
        </w:tc>
        <w:tc>
          <w:tcPr>
            <w:tcW w:w="1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671" w:right="66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PRC</w:t>
            </w:r>
          </w:p>
        </w:tc>
        <w:tc>
          <w:tcPr>
            <w:tcW w:w="3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33"/>
              <w:ind w:left="903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pacing w:val="2"/>
                <w:sz w:val="21"/>
                <w:szCs w:val="21"/>
              </w:rPr>
              <w:t>P</w:t>
            </w:r>
            <w:r>
              <w:rPr>
                <w:rFonts w:ascii="Arial Unicode MS" w:hAnsi="Arial Unicode MS" w:eastAsia="Arial Unicode MS" w:cs="Arial Unicode MS"/>
                <w:spacing w:val="-1"/>
                <w:sz w:val="21"/>
                <w:szCs w:val="21"/>
              </w:rPr>
              <w:t>r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o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t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o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colcon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v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</w:t>
            </w:r>
            <w:r>
              <w:rPr>
                <w:rFonts w:ascii="Arial Unicode MS" w:hAnsi="Arial Unicode MS" w:eastAsia="Arial Unicode MS" w:cs="Arial Unicode MS"/>
                <w:spacing w:val="-1"/>
                <w:sz w:val="21"/>
                <w:szCs w:val="21"/>
              </w:rPr>
              <w:t>r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t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1471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5" w:line="280" w:lineRule="exact"/>
              <w:rPr>
                <w:rFonts w:ascii="Arial Unicode MS" w:hAnsi="Arial Unicode MS" w:eastAsia="Arial Unicode MS" w:cs="Arial Unicode MS"/>
                <w:sz w:val="28"/>
                <w:szCs w:val="28"/>
              </w:rPr>
            </w:pPr>
          </w:p>
          <w:p>
            <w:pPr>
              <w:pStyle w:val="23"/>
              <w:ind w:left="198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无源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设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备类</w:t>
            </w:r>
          </w:p>
        </w:tc>
        <w:tc>
          <w:tcPr>
            <w:tcW w:w="1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35"/>
              <w:ind w:left="735" w:right="733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O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DF</w:t>
            </w:r>
          </w:p>
        </w:tc>
        <w:tc>
          <w:tcPr>
            <w:tcW w:w="1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4" w:lineRule="exact"/>
              <w:ind w:left="671" w:right="66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ODF</w:t>
            </w:r>
          </w:p>
        </w:tc>
        <w:tc>
          <w:tcPr>
            <w:tcW w:w="3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35"/>
              <w:ind w:left="591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Op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ti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cald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i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s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t</w:t>
            </w:r>
            <w:r>
              <w:rPr>
                <w:rFonts w:ascii="Arial Unicode MS" w:hAnsi="Arial Unicode MS" w:eastAsia="Arial Unicode MS" w:cs="Arial Unicode MS"/>
                <w:spacing w:val="-1"/>
                <w:sz w:val="21"/>
                <w:szCs w:val="21"/>
              </w:rPr>
              <w:t>r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i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bu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ti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on</w:t>
            </w:r>
            <w:r>
              <w:rPr>
                <w:rFonts w:ascii="Arial Unicode MS" w:hAnsi="Arial Unicode MS" w:eastAsia="Arial Unicode MS" w:cs="Arial Unicode MS"/>
                <w:spacing w:val="-1"/>
                <w:sz w:val="21"/>
                <w:szCs w:val="21"/>
              </w:rPr>
              <w:t>fr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a</w:t>
            </w:r>
            <w:r>
              <w:rPr>
                <w:rFonts w:ascii="Arial Unicode MS" w:hAnsi="Arial Unicode MS" w:eastAsia="Arial Unicode MS" w:cs="Arial Unicode MS"/>
                <w:spacing w:val="-4"/>
                <w:sz w:val="21"/>
                <w:szCs w:val="21"/>
              </w:rPr>
              <w:t>m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1471" w:type="dxa"/>
            <w:vMerge w:val="continue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1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33"/>
              <w:ind w:left="735" w:right="733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D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DF</w:t>
            </w:r>
          </w:p>
        </w:tc>
        <w:tc>
          <w:tcPr>
            <w:tcW w:w="1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671" w:right="66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DDF</w:t>
            </w:r>
          </w:p>
        </w:tc>
        <w:tc>
          <w:tcPr>
            <w:tcW w:w="3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33"/>
              <w:ind w:left="611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D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i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g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it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ald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i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s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t</w:t>
            </w:r>
            <w:r>
              <w:rPr>
                <w:rFonts w:ascii="Arial Unicode MS" w:hAnsi="Arial Unicode MS" w:eastAsia="Arial Unicode MS" w:cs="Arial Unicode MS"/>
                <w:spacing w:val="-1"/>
                <w:sz w:val="21"/>
                <w:szCs w:val="21"/>
              </w:rPr>
              <w:t>r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i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bu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ti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on</w:t>
            </w:r>
            <w:r>
              <w:rPr>
                <w:rFonts w:ascii="Arial Unicode MS" w:hAnsi="Arial Unicode MS" w:eastAsia="Arial Unicode MS" w:cs="Arial Unicode MS"/>
                <w:spacing w:val="-1"/>
                <w:sz w:val="21"/>
                <w:szCs w:val="21"/>
              </w:rPr>
              <w:t>fr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a</w:t>
            </w:r>
            <w:r>
              <w:rPr>
                <w:rFonts w:ascii="Arial Unicode MS" w:hAnsi="Arial Unicode MS" w:eastAsia="Arial Unicode MS" w:cs="Arial Unicode MS"/>
                <w:spacing w:val="-4"/>
                <w:sz w:val="21"/>
                <w:szCs w:val="21"/>
              </w:rPr>
              <w:t>m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1471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1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629" w:right="626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分光器</w:t>
            </w:r>
          </w:p>
        </w:tc>
        <w:tc>
          <w:tcPr>
            <w:tcW w:w="1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671" w:right="66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OPS</w:t>
            </w:r>
          </w:p>
        </w:tc>
        <w:tc>
          <w:tcPr>
            <w:tcW w:w="3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33"/>
              <w:ind w:left="1057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Op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ti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calsp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litt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1471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10" w:line="110" w:lineRule="exact"/>
              <w:rPr>
                <w:rFonts w:ascii="Arial Unicode MS" w:hAnsi="Arial Unicode MS" w:eastAsia="Arial Unicode MS" w:cs="Arial Unicode MS"/>
                <w:sz w:val="11"/>
                <w:szCs w:val="11"/>
              </w:rPr>
            </w:pPr>
          </w:p>
          <w:p>
            <w:pPr>
              <w:pStyle w:val="23"/>
              <w:ind w:left="198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设备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部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件类</w:t>
            </w:r>
          </w:p>
        </w:tc>
        <w:tc>
          <w:tcPr>
            <w:tcW w:w="1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4" w:lineRule="exact"/>
              <w:ind w:left="435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刀片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服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务器</w:t>
            </w:r>
          </w:p>
        </w:tc>
        <w:tc>
          <w:tcPr>
            <w:tcW w:w="1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4" w:lineRule="exact"/>
              <w:ind w:left="666" w:right="66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CB</w:t>
            </w:r>
          </w:p>
        </w:tc>
        <w:tc>
          <w:tcPr>
            <w:tcW w:w="3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35"/>
              <w:ind w:right="1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B</w:t>
            </w:r>
            <w:r>
              <w:rPr>
                <w:rFonts w:ascii="Arial Unicode MS" w:hAnsi="Arial Unicode MS" w:eastAsia="Arial Unicode MS" w:cs="Arial Unicode MS"/>
                <w:spacing w:val="-2"/>
                <w:sz w:val="21"/>
                <w:szCs w:val="21"/>
              </w:rPr>
              <w:t>l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ade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S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</w:t>
            </w:r>
            <w:r>
              <w:rPr>
                <w:rFonts w:ascii="Arial Unicode MS" w:hAnsi="Arial Unicode MS" w:eastAsia="Arial Unicode MS" w:cs="Arial Unicode MS"/>
                <w:spacing w:val="-1"/>
                <w:sz w:val="21"/>
                <w:szCs w:val="21"/>
              </w:rPr>
              <w:t>r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v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1471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1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541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业务</w:t>
            </w:r>
            <w:r>
              <w:rPr>
                <w:rFonts w:hint="eastAsia" w:ascii="Arial Unicode MS" w:hAnsi="Arial Unicode MS" w:eastAsia="Arial Unicode MS" w:cs="Arial Unicode MS"/>
                <w:spacing w:val="-3"/>
                <w:sz w:val="21"/>
                <w:szCs w:val="21"/>
              </w:rPr>
              <w:t>板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卡</w:t>
            </w:r>
          </w:p>
        </w:tc>
        <w:tc>
          <w:tcPr>
            <w:tcW w:w="1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line="261" w:lineRule="exact"/>
              <w:ind w:left="666" w:right="66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BD</w:t>
            </w:r>
          </w:p>
        </w:tc>
        <w:tc>
          <w:tcPr>
            <w:tcW w:w="3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spacing w:before="33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Boa</w:t>
            </w:r>
            <w:r>
              <w:rPr>
                <w:rFonts w:ascii="Arial Unicode MS" w:hAnsi="Arial Unicode MS" w:eastAsia="Arial Unicode MS" w:cs="Arial Unicode MS"/>
                <w:spacing w:val="-1"/>
                <w:sz w:val="21"/>
                <w:szCs w:val="21"/>
              </w:rPr>
              <w:t>r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d</w:t>
            </w:r>
          </w:p>
        </w:tc>
      </w:tr>
    </w:tbl>
    <w:p>
      <w:pPr>
        <w:pStyle w:val="2"/>
        <w:spacing w:before="120" w:beforeLines="50" w:after="120" w:afterLines="50"/>
        <w:rPr>
          <w:rFonts w:ascii="Times New Roman" w:hAnsi="Times New Roman" w:eastAsia="Times New Roman" w:cs="Times New Roman"/>
          <w:lang w:eastAsia="zh-CN"/>
        </w:rPr>
      </w:pPr>
      <w:bookmarkStart w:id="47" w:name="_Toc4762"/>
      <w:r>
        <w:rPr>
          <w:rFonts w:ascii="Times New Roman" w:hAnsi="Times New Roman" w:cs="Times New Roman"/>
          <w:lang w:eastAsia="zh-CN"/>
        </w:rPr>
        <w:t>附件六：设备型号代码表</w:t>
      </w:r>
      <w:bookmarkEnd w:id="47"/>
    </w:p>
    <w:tbl>
      <w:tblPr>
        <w:tblStyle w:val="2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9"/>
        <w:gridCol w:w="3742"/>
        <w:gridCol w:w="235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  <w:tblHeader/>
        </w:trPr>
        <w:tc>
          <w:tcPr>
            <w:tcW w:w="2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926" w:right="92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厂商</w:t>
            </w: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1480" w:right="1482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型号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835"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代码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42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before="13" w:line="260" w:lineRule="exact"/>
              <w:rPr>
                <w:rFonts w:ascii="Arial Unicode MS" w:hAnsi="Arial Unicode MS" w:eastAsia="Arial Unicode MS" w:cs="Arial Unicode MS"/>
                <w:sz w:val="26"/>
                <w:szCs w:val="26"/>
              </w:rPr>
            </w:pPr>
          </w:p>
          <w:p>
            <w:pPr>
              <w:pStyle w:val="23"/>
              <w:ind w:left="926" w:right="92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思科</w:t>
            </w: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529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N7012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CN7012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429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529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N7018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CN7018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242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4" w:lineRule="exact"/>
              <w:ind w:right="1374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ASR9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0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10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4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CR9010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42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00" w:lineRule="exact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</w:p>
          <w:p>
            <w:pPr>
              <w:pStyle w:val="23"/>
              <w:spacing w:line="200" w:lineRule="exact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</w:p>
          <w:p>
            <w:pPr>
              <w:pStyle w:val="23"/>
              <w:spacing w:line="200" w:lineRule="exact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</w:p>
          <w:p>
            <w:pPr>
              <w:pStyle w:val="23"/>
              <w:spacing w:line="200" w:lineRule="exact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</w:p>
          <w:p>
            <w:pPr>
              <w:pStyle w:val="23"/>
              <w:spacing w:line="200" w:lineRule="exact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</w:p>
          <w:p>
            <w:pPr>
              <w:pStyle w:val="23"/>
              <w:spacing w:before="18" w:line="220" w:lineRule="exact"/>
              <w:rPr>
                <w:rFonts w:ascii="Arial Unicode MS" w:hAnsi="Arial Unicode MS" w:eastAsia="Arial Unicode MS" w:cs="Arial Unicode MS"/>
              </w:rPr>
            </w:pPr>
          </w:p>
          <w:p>
            <w:pPr>
              <w:pStyle w:val="23"/>
              <w:ind w:left="926" w:right="92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华为</w:t>
            </w: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374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NE500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0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HWNE5K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429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3"/>
              <w:spacing w:line="261" w:lineRule="exact"/>
              <w:ind w:right="1374" w:rightChars="0"/>
              <w:rPr>
                <w:rFonts w:ascii="Arial Unicode MS" w:hAnsi="Arial Unicode MS" w:eastAsia="Arial Unicode MS" w:cs="Arial Unicode MS"/>
                <w:sz w:val="21"/>
                <w:szCs w:val="21"/>
                <w:lang w:val="en-US" w:eastAsia="en-US" w:bidi="ar-SA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NE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  <w:lang w:val="en-US" w:eastAsia="zh-CN"/>
              </w:rPr>
              <w:t>40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3"/>
              <w:spacing w:line="261" w:lineRule="exact"/>
              <w:ind w:right="836" w:rightChars="0"/>
              <w:rPr>
                <w:rFonts w:ascii="Arial Unicode MS" w:hAnsi="Arial Unicode MS" w:eastAsia="Arial Unicode MS" w:cs="Arial Unicode MS"/>
                <w:sz w:val="21"/>
                <w:szCs w:val="21"/>
                <w:lang w:val="en-US" w:eastAsia="en-US" w:bidi="ar-SA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HWNE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  <w:lang w:val="en-US" w:eastAsia="zh-CN"/>
              </w:rPr>
              <w:t>40E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429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374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S5352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C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-EI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HW5352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429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374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RH5885V3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HW5885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429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374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RH228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8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V2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HW2288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429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374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5288V3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HW5288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429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529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S2600T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HW2600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429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529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S3900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HW3900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2429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4" w:lineRule="exact"/>
              <w:ind w:right="1529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S5900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4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HW5900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429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529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S9306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HW9306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429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374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E8000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E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-X3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HWE8KE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429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374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X6800 XH628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HWX628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42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X6000DH3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0V2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X6000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42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before="7" w:line="190" w:lineRule="exact"/>
              <w:rPr>
                <w:rFonts w:ascii="Arial Unicode MS" w:hAnsi="Arial Unicode MS" w:eastAsia="Arial Unicode MS" w:cs="Arial Unicode MS"/>
                <w:sz w:val="19"/>
                <w:szCs w:val="19"/>
              </w:rPr>
            </w:pPr>
          </w:p>
          <w:p>
            <w:pPr>
              <w:pStyle w:val="23"/>
              <w:spacing w:line="200" w:lineRule="exact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</w:p>
          <w:p>
            <w:pPr>
              <w:pStyle w:val="23"/>
              <w:spacing w:line="200" w:lineRule="exact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</w:p>
          <w:p>
            <w:pPr>
              <w:pStyle w:val="23"/>
              <w:ind w:left="926" w:right="927"/>
              <w:jc w:val="center"/>
              <w:rPr>
                <w:highlight w:val="yellow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华三</w:t>
            </w: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529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S12518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H12518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429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3"/>
              <w:spacing w:line="261" w:lineRule="exact"/>
              <w:ind w:right="1529" w:rightChars="0"/>
              <w:rPr>
                <w:rFonts w:hint="eastAsia" w:ascii="Arial Unicode MS" w:hAnsi="Arial Unicode MS" w:eastAsia="Arial Unicode MS" w:cs="Arial Unicode MS"/>
                <w:sz w:val="21"/>
                <w:szCs w:val="21"/>
                <w:lang w:val="en-US" w:eastAsia="zh-CN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S1251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3"/>
              <w:spacing w:line="261" w:lineRule="exact"/>
              <w:ind w:right="836" w:rightChars="0"/>
              <w:rPr>
                <w:rFonts w:hint="eastAsia" w:ascii="Arial Unicode MS" w:hAnsi="Arial Unicode MS" w:eastAsia="Arial Unicode MS" w:cs="Arial Unicode MS"/>
                <w:sz w:val="21"/>
                <w:szCs w:val="21"/>
                <w:lang w:val="en-US" w:eastAsia="zh-CN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H1251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429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374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LS-76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0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6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H7610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2429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4" w:lineRule="exact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LS-58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3</w:t>
            </w:r>
            <w:r>
              <w:rPr>
                <w:rFonts w:ascii="Arial Unicode MS" w:hAnsi="Arial Unicode MS" w:eastAsia="Arial Unicode MS" w:cs="Arial Unicode MS"/>
                <w:spacing w:val="-1"/>
                <w:sz w:val="21"/>
                <w:szCs w:val="21"/>
              </w:rPr>
              <w:t>0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-1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0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6S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4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H5830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429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S5500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-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58C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-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HI-D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H5500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429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529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S5120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H5120</w:t>
            </w:r>
          </w:p>
        </w:tc>
      </w:tr>
      <w:tr>
        <w:trPr>
          <w:trHeight w:val="322" w:hRule="exact"/>
        </w:trPr>
        <w:tc>
          <w:tcPr>
            <w:tcW w:w="2429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highlight w:val="yellow"/>
              </w:rPr>
            </w:pP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529"/>
              <w:rPr>
                <w:rFonts w:hint="eastAsia" w:ascii="Microsoft YaHei UI" w:hAnsi="Microsoft YaHei UI" w:eastAsia="Microsoft YaHei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 w:ascii="Microsoft YaHei UI" w:hAnsi="Microsoft YaHei UI" w:eastAsia="Microsoft YaHei UI"/>
                <w:color w:val="000000"/>
                <w:sz w:val="21"/>
                <w:szCs w:val="21"/>
                <w:highlight w:val="yellow"/>
                <w:shd w:val="clear" w:color="auto" w:fill="FFFFFF"/>
              </w:rPr>
              <w:t>S6</w:t>
            </w:r>
            <w:r>
              <w:rPr>
                <w:rFonts w:hint="eastAsia" w:ascii="Microsoft YaHei UI" w:hAnsi="Microsoft YaHei UI" w:eastAsia="Microsoft YaHei UI"/>
                <w:color w:val="000000"/>
                <w:sz w:val="21"/>
                <w:szCs w:val="21"/>
                <w:highlight w:val="yellow"/>
                <w:shd w:val="clear" w:color="auto" w:fill="FFFFFF"/>
                <w:lang w:val="en-US" w:eastAsia="zh-CN"/>
              </w:rPr>
              <w:t>8</w:t>
            </w:r>
            <w:r>
              <w:rPr>
                <w:rFonts w:hint="eastAsia" w:ascii="Microsoft YaHei UI" w:hAnsi="Microsoft YaHei UI" w:eastAsia="Microsoft YaHei UI"/>
                <w:color w:val="000000"/>
                <w:sz w:val="21"/>
                <w:szCs w:val="21"/>
                <w:highlight w:val="yellow"/>
                <w:shd w:val="clear" w:color="auto" w:fill="FFFFFF"/>
              </w:rPr>
              <w:t>00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hint="eastAsia" w:ascii="Microsoft YaHei UI" w:hAnsi="Microsoft YaHei UI" w:eastAsia="Microsoft YaHei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 w:ascii="Microsoft YaHei UI" w:hAnsi="Microsoft YaHei UI" w:eastAsia="Microsoft YaHei UI"/>
                <w:color w:val="000000"/>
                <w:sz w:val="21"/>
                <w:szCs w:val="21"/>
                <w:highlight w:val="yellow"/>
                <w:shd w:val="clear" w:color="auto" w:fill="FFFFFF"/>
              </w:rPr>
              <w:t>H6</w:t>
            </w:r>
            <w:r>
              <w:rPr>
                <w:rFonts w:hint="eastAsia" w:ascii="Microsoft YaHei UI" w:hAnsi="Microsoft YaHei UI" w:eastAsia="Microsoft YaHei UI"/>
                <w:color w:val="000000"/>
                <w:sz w:val="21"/>
                <w:szCs w:val="21"/>
                <w:highlight w:val="yellow"/>
                <w:shd w:val="clear" w:color="auto" w:fill="FFFFFF"/>
                <w:lang w:val="en-US" w:eastAsia="zh-CN"/>
              </w:rPr>
              <w:t>8</w:t>
            </w:r>
            <w:r>
              <w:rPr>
                <w:rFonts w:hint="eastAsia" w:ascii="Microsoft YaHei UI" w:hAnsi="Microsoft YaHei UI" w:eastAsia="Microsoft YaHei UI"/>
                <w:color w:val="000000"/>
                <w:sz w:val="21"/>
                <w:szCs w:val="21"/>
                <w:highlight w:val="yellow"/>
                <w:shd w:val="clear" w:color="auto" w:fill="FFFFFF"/>
              </w:rPr>
              <w:t>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429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highlight w:val="yellow"/>
              </w:rPr>
            </w:pP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529"/>
              <w:rPr>
                <w:rFonts w:ascii="Arial Unicode MS" w:hAnsi="Arial Unicode MS" w:eastAsia="Arial Unicode MS" w:cs="Arial Unicode MS"/>
                <w:sz w:val="21"/>
                <w:szCs w:val="21"/>
                <w:highlight w:val="yellow"/>
              </w:rPr>
            </w:pPr>
            <w:r>
              <w:rPr>
                <w:rFonts w:hint="eastAsia" w:ascii="Microsoft YaHei UI" w:hAnsi="Microsoft YaHei UI" w:eastAsia="Microsoft YaHei UI"/>
                <w:color w:val="000000"/>
                <w:sz w:val="21"/>
                <w:szCs w:val="21"/>
                <w:highlight w:val="yellow"/>
                <w:shd w:val="clear" w:color="auto" w:fill="FFFFFF"/>
              </w:rPr>
              <w:t>S6900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  <w:highlight w:val="yellow"/>
              </w:rPr>
            </w:pPr>
            <w:r>
              <w:rPr>
                <w:rFonts w:hint="eastAsia" w:ascii="Microsoft YaHei UI" w:hAnsi="Microsoft YaHei UI" w:eastAsia="Microsoft YaHei UI"/>
                <w:color w:val="000000"/>
                <w:sz w:val="21"/>
                <w:szCs w:val="21"/>
                <w:highlight w:val="yellow"/>
                <w:shd w:val="clear" w:color="auto" w:fill="FFFFFF"/>
              </w:rPr>
              <w:t>H6900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429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highlight w:val="yellow"/>
              </w:rPr>
            </w:pP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529"/>
              <w:rPr>
                <w:rFonts w:ascii="Arial Unicode MS" w:hAnsi="Arial Unicode MS" w:eastAsia="Arial Unicode MS" w:cs="Arial Unicode MS"/>
                <w:sz w:val="21"/>
                <w:szCs w:val="21"/>
                <w:highlight w:val="yellow"/>
              </w:rPr>
            </w:pPr>
            <w:r>
              <w:rPr>
                <w:rFonts w:hint="eastAsia" w:ascii="Microsoft YaHei UI" w:hAnsi="Microsoft YaHei UI" w:eastAsia="Microsoft YaHei UI"/>
                <w:color w:val="000000"/>
                <w:sz w:val="21"/>
                <w:szCs w:val="21"/>
                <w:highlight w:val="yellow"/>
                <w:shd w:val="clear" w:color="auto" w:fill="FFFFFF"/>
              </w:rPr>
              <w:t>S5554C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  <w:highlight w:val="yellow"/>
              </w:rPr>
            </w:pPr>
            <w:r>
              <w:rPr>
                <w:rFonts w:hint="eastAsia" w:ascii="Microsoft YaHei UI" w:hAnsi="Microsoft YaHei UI" w:eastAsia="Microsoft YaHei UI"/>
                <w:color w:val="000000"/>
                <w:sz w:val="21"/>
                <w:szCs w:val="21"/>
                <w:highlight w:val="yellow"/>
                <w:shd w:val="clear" w:color="auto" w:fill="FFFFFF"/>
              </w:rPr>
              <w:t>H5554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42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highlight w:val="yellow"/>
              </w:rPr>
            </w:pP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529"/>
              <w:rPr>
                <w:rFonts w:ascii="Arial Unicode MS" w:hAnsi="Arial Unicode MS" w:eastAsia="Arial Unicode MS" w:cs="Arial Unicode MS"/>
                <w:sz w:val="21"/>
                <w:szCs w:val="21"/>
                <w:highlight w:val="yellow"/>
              </w:rPr>
            </w:pPr>
            <w:r>
              <w:rPr>
                <w:rFonts w:hint="eastAsia" w:ascii="Microsoft YaHei UI" w:hAnsi="Microsoft YaHei UI" w:eastAsia="Microsoft YaHei UI"/>
                <w:color w:val="000000"/>
                <w:sz w:val="21"/>
                <w:szCs w:val="21"/>
                <w:highlight w:val="yellow"/>
                <w:shd w:val="clear" w:color="auto" w:fill="FFFFFF"/>
              </w:rPr>
              <w:t>S7606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  <w:highlight w:val="yellow"/>
              </w:rPr>
            </w:pPr>
            <w:r>
              <w:rPr>
                <w:rFonts w:hint="eastAsia" w:ascii="Microsoft YaHei UI" w:hAnsi="Microsoft YaHei UI" w:eastAsia="Microsoft YaHei UI"/>
                <w:color w:val="000000"/>
                <w:sz w:val="21"/>
                <w:szCs w:val="21"/>
                <w:highlight w:val="yellow"/>
                <w:shd w:val="clear" w:color="auto" w:fill="FFFFFF"/>
              </w:rPr>
              <w:t>H</w:t>
            </w:r>
            <w:r>
              <w:rPr>
                <w:rFonts w:ascii="Microsoft YaHei UI" w:hAnsi="Microsoft YaHei UI" w:eastAsia="Microsoft YaHei UI"/>
                <w:color w:val="000000"/>
                <w:sz w:val="21"/>
                <w:szCs w:val="21"/>
                <w:highlight w:val="yellow"/>
                <w:shd w:val="clear" w:color="auto" w:fill="FFFFFF"/>
              </w:rPr>
              <w:t>7606</w:t>
            </w:r>
          </w:p>
        </w:tc>
      </w:tr>
      <w:tr>
        <w:trPr>
          <w:trHeight w:val="322" w:hRule="exact"/>
        </w:trPr>
        <w:tc>
          <w:tcPr>
            <w:tcW w:w="242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926" w:right="92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迪普</w:t>
            </w: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FW100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0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-TA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-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N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DPFW1K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42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926" w:right="92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DPX8000-A12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DPX8K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exact"/>
        </w:trPr>
        <w:tc>
          <w:tcPr>
            <w:tcW w:w="2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735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Hills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t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one</w:t>
            </w: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529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M6110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HM6110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exact"/>
        </w:trPr>
        <w:tc>
          <w:tcPr>
            <w:tcW w:w="2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926" w:right="92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飞塔</w:t>
            </w: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Forti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G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ate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3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950B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FG3950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exact"/>
        </w:trPr>
        <w:tc>
          <w:tcPr>
            <w:tcW w:w="242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before="16" w:line="260" w:lineRule="exact"/>
              <w:rPr>
                <w:rFonts w:ascii="Arial Unicode MS" w:hAnsi="Arial Unicode MS" w:eastAsia="Arial Unicode MS" w:cs="Arial Unicode MS"/>
                <w:sz w:val="26"/>
                <w:szCs w:val="26"/>
              </w:rPr>
            </w:pPr>
          </w:p>
          <w:p>
            <w:pPr>
              <w:pStyle w:val="23"/>
              <w:ind w:left="926" w:right="92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博科</w:t>
            </w: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4" w:lineRule="exact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broca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d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eS</w:t>
            </w:r>
            <w:r>
              <w:rPr>
                <w:rFonts w:ascii="Arial Unicode MS" w:hAnsi="Arial Unicode MS" w:eastAsia="Arial Unicode MS" w:cs="Arial Unicode MS"/>
                <w:spacing w:val="-1"/>
                <w:sz w:val="21"/>
                <w:szCs w:val="21"/>
              </w:rPr>
              <w:t>I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-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1216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4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BC1216</w:t>
            </w:r>
          </w:p>
        </w:tc>
      </w:tr>
      <w:tr>
        <w:trPr>
          <w:trHeight w:val="278" w:hRule="exact"/>
        </w:trPr>
        <w:tc>
          <w:tcPr>
            <w:tcW w:w="2429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Broca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d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eD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S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530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0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B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BC5300</w:t>
            </w:r>
          </w:p>
        </w:tc>
      </w:tr>
      <w:tr>
        <w:trPr>
          <w:trHeight w:val="268" w:hRule="exact"/>
        </w:trPr>
        <w:tc>
          <w:tcPr>
            <w:tcW w:w="242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529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DS300B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BC300B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exact"/>
        </w:trPr>
        <w:tc>
          <w:tcPr>
            <w:tcW w:w="2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926" w:right="92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Array</w:t>
            </w: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374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Array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3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532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AY3532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429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23"/>
              <w:ind w:left="926" w:right="927"/>
              <w:jc w:val="center"/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</w:pP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529"/>
              <w:rPr>
                <w:rFonts w:hint="default" w:ascii="Arial Unicode MS" w:hAnsi="Arial Unicode MS" w:eastAsia="Arial Unicode MS" w:cs="Arial Unicode MS"/>
                <w:sz w:val="21"/>
                <w:szCs w:val="21"/>
                <w:lang w:val="en-US" w:eastAsia="zh-CN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ZXR10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  <w:lang w:val="en-US" w:eastAsia="zh-CN"/>
              </w:rPr>
              <w:t xml:space="preserve"> 9908s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hint="default" w:ascii="Arial Unicode MS" w:hAnsi="Arial Unicode MS" w:eastAsia="Arial Unicode MS" w:cs="Arial Unicode MS"/>
                <w:sz w:val="21"/>
                <w:szCs w:val="21"/>
                <w:lang w:val="en-US"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  <w:lang w:val="en-US" w:eastAsia="zh-CN"/>
              </w:rPr>
              <w:t>ZX9908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429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23"/>
              <w:ind w:left="926" w:right="927"/>
              <w:jc w:val="center"/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</w:pP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529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ZXR10</w:t>
            </w: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  <w:lang w:val="en-US" w:eastAsia="zh-CN"/>
              </w:rPr>
              <w:t xml:space="preserve"> M6000s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hint="default" w:ascii="Arial Unicode MS" w:hAnsi="Arial Unicode MS" w:eastAsia="Arial Unicode MS" w:cs="Arial Unicode MS"/>
                <w:sz w:val="21"/>
                <w:szCs w:val="21"/>
                <w:lang w:val="en-US"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  <w:lang w:val="en-US" w:eastAsia="zh-CN"/>
              </w:rPr>
              <w:t>ZX6000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exact"/>
        </w:trPr>
        <w:tc>
          <w:tcPr>
            <w:tcW w:w="2429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269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ZXF20R22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0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0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ZXF20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2429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269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8908E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ZX8908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429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269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R8500G3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ZX8500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429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269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R5300G3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ZX5300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429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269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R500G3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ZXR500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42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269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KS3200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ZX3200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242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before="8" w:line="190" w:lineRule="exact"/>
              <w:rPr>
                <w:rFonts w:ascii="Arial Unicode MS" w:hAnsi="Arial Unicode MS" w:eastAsia="Arial Unicode MS" w:cs="Arial Unicode MS"/>
                <w:sz w:val="19"/>
                <w:szCs w:val="19"/>
              </w:rPr>
            </w:pPr>
          </w:p>
          <w:p>
            <w:pPr>
              <w:pStyle w:val="23"/>
              <w:spacing w:line="200" w:lineRule="exact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</w:p>
          <w:p>
            <w:pPr>
              <w:pStyle w:val="23"/>
              <w:spacing w:line="200" w:lineRule="exact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</w:p>
          <w:p>
            <w:pPr>
              <w:pStyle w:val="23"/>
              <w:ind w:left="926" w:right="92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惠普</w:t>
            </w: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4" w:lineRule="exact"/>
              <w:ind w:right="1529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C7000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4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HPC7K</w:t>
            </w:r>
          </w:p>
        </w:tc>
      </w:tr>
      <w:tr>
        <w:trPr>
          <w:trHeight w:val="322" w:hRule="exact"/>
        </w:trPr>
        <w:tc>
          <w:tcPr>
            <w:tcW w:w="2429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374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HPDL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3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80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HPD380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429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2" w:lineRule="exact"/>
              <w:ind w:right="1374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HPDL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5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80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2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HPD580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429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374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MDS91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4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8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HP9148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429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HPDCS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A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NBa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c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kbo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n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eDi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re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ctorS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w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itch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HPSAN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42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FC-hp SN8000B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HPSN8K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42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before="16" w:line="260" w:lineRule="exact"/>
              <w:rPr>
                <w:rFonts w:ascii="Arial Unicode MS" w:hAnsi="Arial Unicode MS" w:eastAsia="Arial Unicode MS" w:cs="Arial Unicode MS"/>
                <w:sz w:val="26"/>
                <w:szCs w:val="26"/>
              </w:rPr>
            </w:pPr>
          </w:p>
          <w:p>
            <w:pPr>
              <w:pStyle w:val="23"/>
              <w:ind w:left="926" w:right="92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IBM</w:t>
            </w: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374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x3650M4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x3650M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2429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4" w:lineRule="exact"/>
              <w:ind w:right="1374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x3850X5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4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x3850X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42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374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NX360M4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NX360M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42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before="2" w:line="110" w:lineRule="exact"/>
              <w:rPr>
                <w:rFonts w:ascii="Arial Unicode MS" w:hAnsi="Arial Unicode MS" w:eastAsia="Arial Unicode MS" w:cs="Arial Unicode MS"/>
                <w:sz w:val="11"/>
                <w:szCs w:val="11"/>
              </w:rPr>
            </w:pPr>
          </w:p>
          <w:p>
            <w:pPr>
              <w:pStyle w:val="23"/>
              <w:ind w:left="926" w:right="92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HDS</w:t>
            </w: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529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HUS150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HUS150</w:t>
            </w:r>
          </w:p>
        </w:tc>
      </w:tr>
      <w:tr>
        <w:trPr>
          <w:trHeight w:val="322" w:hRule="exact"/>
        </w:trPr>
        <w:tc>
          <w:tcPr>
            <w:tcW w:w="242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529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HUS110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HUS110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42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00" w:lineRule="exact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</w:p>
          <w:p>
            <w:pPr>
              <w:pStyle w:val="23"/>
              <w:spacing w:before="16" w:line="220" w:lineRule="exact"/>
              <w:rPr>
                <w:rFonts w:ascii="Arial Unicode MS" w:hAnsi="Arial Unicode MS" w:eastAsia="Arial Unicode MS" w:cs="Arial Unicode MS"/>
              </w:rPr>
            </w:pPr>
          </w:p>
          <w:p>
            <w:pPr>
              <w:pStyle w:val="23"/>
              <w:ind w:left="926" w:right="92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EMC</w:t>
            </w: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374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VNX57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0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0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VNX5K7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429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374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VNX53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0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0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VNX5K3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2429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4" w:lineRule="exact"/>
              <w:ind w:right="1374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CX4-4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8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0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4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CX4480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42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3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374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ATI9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9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24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AT9924</w:t>
            </w:r>
          </w:p>
        </w:tc>
      </w:tr>
    </w:tbl>
    <w:p>
      <w:pPr>
        <w:spacing w:before="6" w:line="90" w:lineRule="exact"/>
        <w:rPr>
          <w:rFonts w:ascii="Times New Roman" w:hAnsi="Times New Roman" w:cs="Times New Roman"/>
          <w:sz w:val="9"/>
          <w:szCs w:val="9"/>
        </w:rPr>
      </w:pPr>
    </w:p>
    <w:tbl>
      <w:tblPr>
        <w:tblStyle w:val="21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17"/>
        <w:gridCol w:w="3854"/>
        <w:gridCol w:w="235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exact"/>
          <w:jc w:val="center"/>
        </w:trPr>
        <w:tc>
          <w:tcPr>
            <w:tcW w:w="2317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3" w:lineRule="exact"/>
              <w:ind w:left="926" w:right="92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A10</w:t>
            </w:r>
          </w:p>
        </w:tc>
        <w:tc>
          <w:tcPr>
            <w:tcW w:w="385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3" w:lineRule="exact"/>
              <w:ind w:right="1529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AX3030</w:t>
            </w:r>
          </w:p>
        </w:tc>
        <w:tc>
          <w:tcPr>
            <w:tcW w:w="235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3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AX3030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  <w:jc w:val="center"/>
        </w:trPr>
        <w:tc>
          <w:tcPr>
            <w:tcW w:w="2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1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Avoce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n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t</w:t>
            </w:r>
          </w:p>
        </w:tc>
        <w:tc>
          <w:tcPr>
            <w:tcW w:w="3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269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ACS60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3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2MD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A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C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ACS6K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  <w:jc w:val="center"/>
        </w:trPr>
        <w:tc>
          <w:tcPr>
            <w:tcW w:w="2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926" w:right="92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长城</w:t>
            </w:r>
          </w:p>
        </w:tc>
        <w:tc>
          <w:tcPr>
            <w:tcW w:w="3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374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至翔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R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520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GWR520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  <w:jc w:val="center"/>
        </w:trPr>
        <w:tc>
          <w:tcPr>
            <w:tcW w:w="231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before="5" w:line="110" w:lineRule="exact"/>
              <w:rPr>
                <w:rFonts w:ascii="Arial Unicode MS" w:hAnsi="Arial Unicode MS" w:eastAsia="Arial Unicode MS" w:cs="Arial Unicode MS"/>
                <w:sz w:val="11"/>
                <w:szCs w:val="11"/>
              </w:rPr>
            </w:pPr>
          </w:p>
          <w:p>
            <w:pPr>
              <w:pStyle w:val="23"/>
              <w:ind w:left="926" w:right="92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力登</w:t>
            </w:r>
          </w:p>
        </w:tc>
        <w:tc>
          <w:tcPr>
            <w:tcW w:w="3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482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DSXA-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48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DSXA48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  <w:jc w:val="center"/>
        </w:trPr>
        <w:tc>
          <w:tcPr>
            <w:tcW w:w="231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3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4" w:lineRule="exact"/>
              <w:ind w:right="1529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CC-E1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4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LDCCE1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  <w:jc w:val="center"/>
        </w:trPr>
        <w:tc>
          <w:tcPr>
            <w:tcW w:w="231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926" w:right="927"/>
              <w:jc w:val="both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曙光</w:t>
            </w:r>
          </w:p>
        </w:tc>
        <w:tc>
          <w:tcPr>
            <w:tcW w:w="3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374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I620-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G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10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SGI620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  <w:jc w:val="center"/>
        </w:trPr>
        <w:tc>
          <w:tcPr>
            <w:tcW w:w="2317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926" w:right="92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</w:p>
        </w:tc>
        <w:tc>
          <w:tcPr>
            <w:tcW w:w="3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374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HD628-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</w:rPr>
              <w:t>G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20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SGH628</w:t>
            </w:r>
          </w:p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  <w:jc w:val="center"/>
        </w:trPr>
        <w:tc>
          <w:tcPr>
            <w:tcW w:w="231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926" w:right="92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</w:p>
        </w:tc>
        <w:tc>
          <w:tcPr>
            <w:tcW w:w="3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374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I840-G25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SGI840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  <w:jc w:val="center"/>
        </w:trPr>
        <w:tc>
          <w:tcPr>
            <w:tcW w:w="2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926" w:right="92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  <w:highlight w:val="yellow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  <w:highlight w:val="yellow"/>
              </w:rPr>
              <w:t>曙光</w:t>
            </w:r>
          </w:p>
        </w:tc>
        <w:tc>
          <w:tcPr>
            <w:tcW w:w="3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374"/>
              <w:rPr>
                <w:rFonts w:ascii="Arial Unicode MS" w:hAnsi="Arial Unicode MS" w:eastAsia="Arial Unicode MS" w:cs="Arial Unicode MS"/>
                <w:sz w:val="21"/>
                <w:szCs w:val="21"/>
                <w:highlight w:val="yellow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  <w:highlight w:val="yellow"/>
              </w:rPr>
              <w:t>I620-</w:t>
            </w:r>
            <w:r>
              <w:rPr>
                <w:rFonts w:ascii="Arial Unicode MS" w:hAnsi="Arial Unicode MS" w:eastAsia="Arial Unicode MS" w:cs="Arial Unicode MS"/>
                <w:spacing w:val="-3"/>
                <w:sz w:val="21"/>
                <w:szCs w:val="21"/>
                <w:highlight w:val="yellow"/>
              </w:rPr>
              <w:t>G</w:t>
            </w:r>
            <w:r>
              <w:rPr>
                <w:rFonts w:ascii="Arial Unicode MS" w:hAnsi="Arial Unicode MS" w:eastAsia="Arial Unicode MS" w:cs="Arial Unicode MS"/>
                <w:sz w:val="21"/>
                <w:szCs w:val="21"/>
                <w:highlight w:val="yellow"/>
              </w:rPr>
              <w:t>20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  <w:highlight w:val="yellow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  <w:highlight w:val="yellow"/>
              </w:rPr>
              <w:t>SGI620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  <w:jc w:val="center"/>
        </w:trPr>
        <w:tc>
          <w:tcPr>
            <w:tcW w:w="2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left="926" w:right="92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yellow"/>
                <w:lang w:eastAsia="zh-CN"/>
              </w:rPr>
              <w:t>浪潮</w:t>
            </w:r>
          </w:p>
        </w:tc>
        <w:tc>
          <w:tcPr>
            <w:tcW w:w="3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374"/>
              <w:rPr>
                <w:rFonts w:ascii="Arial Unicode MS" w:hAnsi="Arial Unicode MS" w:eastAsia="Arial Unicode MS" w:cs="Arial Unicode MS"/>
                <w:sz w:val="21"/>
                <w:szCs w:val="21"/>
                <w:highlight w:val="yellow"/>
              </w:rPr>
            </w:pPr>
            <w:r>
              <w:rPr>
                <w:rFonts w:hint="eastAsia" w:ascii="Microsoft YaHei UI" w:hAnsi="Microsoft YaHei UI" w:eastAsia="Microsoft YaHei UI"/>
                <w:color w:val="000000"/>
                <w:sz w:val="21"/>
                <w:szCs w:val="21"/>
                <w:highlight w:val="yellow"/>
                <w:shd w:val="clear" w:color="auto" w:fill="FFFFFF"/>
              </w:rPr>
              <w:t>SA5212M4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  <w:highlight w:val="yellow"/>
              </w:rPr>
            </w:pPr>
            <w:r>
              <w:rPr>
                <w:rFonts w:hint="eastAsia" w:ascii="Microsoft YaHei UI" w:hAnsi="Microsoft YaHei UI" w:eastAsia="Microsoft YaHei UI"/>
                <w:color w:val="000000"/>
                <w:sz w:val="21"/>
                <w:szCs w:val="21"/>
                <w:highlight w:val="yellow"/>
                <w:shd w:val="clear" w:color="auto" w:fill="FFFFFF"/>
              </w:rPr>
              <w:t>SA5212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  <w:jc w:val="center"/>
        </w:trPr>
        <w:tc>
          <w:tcPr>
            <w:tcW w:w="2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927"/>
              <w:jc w:val="center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 w:val="21"/>
                <w:szCs w:val="21"/>
              </w:rPr>
              <w:t>瑞斯康达</w:t>
            </w:r>
          </w:p>
        </w:tc>
        <w:tc>
          <w:tcPr>
            <w:tcW w:w="3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374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ISCOM3948XF-4Q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IS3948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  <w:jc w:val="center"/>
        </w:trPr>
        <w:tc>
          <w:tcPr>
            <w:tcW w:w="2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927" w:firstLine="315" w:firstLineChars="150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瑞斯康达</w:t>
            </w:r>
          </w:p>
        </w:tc>
        <w:tc>
          <w:tcPr>
            <w:tcW w:w="3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1374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ISCOM3048G-4C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3"/>
              <w:spacing w:line="261" w:lineRule="exact"/>
              <w:ind w:right="836"/>
              <w:rPr>
                <w:rFonts w:ascii="Arial Unicode MS" w:hAns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 w:val="21"/>
                <w:szCs w:val="21"/>
              </w:rPr>
              <w:t>IS3048</w:t>
            </w:r>
          </w:p>
        </w:tc>
      </w:tr>
    </w:tbl>
    <w:p>
      <w:pPr>
        <w:rPr>
          <w:rFonts w:ascii="Times New Roman" w:hAnsi="Times New Roman" w:cs="Times New Roman"/>
          <w:lang w:eastAsia="zh-CN"/>
        </w:rPr>
      </w:pPr>
      <w:bookmarkStart w:id="48" w:name="_bookmark18"/>
      <w:bookmarkEnd w:id="48"/>
    </w:p>
    <w:p>
      <w:pPr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hint="eastAsia" w:ascii="Microsoft YaHei UI" w:hAnsi="Microsoft YaHei UI" w:eastAsia="Microsoft YaHei UI"/>
          <w:b/>
          <w:sz w:val="21"/>
          <w:szCs w:val="21"/>
          <w:lang w:eastAsia="zh-CN"/>
        </w:rPr>
        <w:t>定制化服务器（含多个节点服务器）设备标签命名方式：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eastAsia="zh-CN"/>
        </w:rPr>
        <w:t>只粘贴一张设备标签，按照第一台刀片的序列号来填写，后期资产卡片里面会包含完整序列号信息。</w:t>
      </w:r>
    </w:p>
    <w:p>
      <w:pPr>
        <w:pStyle w:val="2"/>
        <w:spacing w:before="120" w:beforeLines="50" w:after="120" w:afterLines="50"/>
        <w:rPr>
          <w:rFonts w:ascii="Times New Roman" w:hAnsi="Times New Roman" w:eastAsia="Times New Roman" w:cs="Times New Roman"/>
          <w:lang w:eastAsia="zh-CN"/>
        </w:rPr>
      </w:pPr>
      <w:bookmarkStart w:id="49" w:name="_Toc1320"/>
      <w:r>
        <w:rPr>
          <w:rFonts w:ascii="Times New Roman" w:hAnsi="Times New Roman" w:cs="Times New Roman"/>
          <w:lang w:eastAsia="zh-CN"/>
        </w:rPr>
        <w:t>附件七：端口类型代码表</w:t>
      </w:r>
      <w:bookmarkEnd w:id="49"/>
    </w:p>
    <w:tbl>
      <w:tblPr>
        <w:tblStyle w:val="17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503"/>
        <w:gridCol w:w="35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W w:w="10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195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端口类型</w:t>
            </w:r>
          </w:p>
        </w:tc>
        <w:tc>
          <w:tcPr>
            <w:tcW w:w="195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FE</w:t>
            </w:r>
          </w:p>
        </w:tc>
        <w:tc>
          <w:tcPr>
            <w:tcW w:w="19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IP网快速以太网口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9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GE</w:t>
            </w:r>
          </w:p>
        </w:tc>
        <w:tc>
          <w:tcPr>
            <w:tcW w:w="19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IP网千兆以太网口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9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10GE</w:t>
            </w:r>
          </w:p>
        </w:tc>
        <w:tc>
          <w:tcPr>
            <w:tcW w:w="19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IP网万兆以太网口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9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40GE</w:t>
            </w:r>
          </w:p>
        </w:tc>
        <w:tc>
          <w:tcPr>
            <w:tcW w:w="19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IP网40G以太网口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9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100GE</w:t>
            </w:r>
          </w:p>
        </w:tc>
        <w:tc>
          <w:tcPr>
            <w:tcW w:w="19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IP网100G以太网口</w:t>
            </w:r>
          </w:p>
        </w:tc>
      </w:tr>
      <w:tr>
        <w:trPr>
          <w:trHeight w:val="270" w:hRule="atLeast"/>
        </w:trPr>
        <w:tc>
          <w:tcPr>
            <w:tcW w:w="108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9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Serial</w:t>
            </w:r>
          </w:p>
        </w:tc>
        <w:tc>
          <w:tcPr>
            <w:tcW w:w="19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IP网异步串口</w:t>
            </w:r>
          </w:p>
        </w:tc>
      </w:tr>
      <w:tr>
        <w:trPr>
          <w:trHeight w:val="270" w:hRule="atLeast"/>
        </w:trPr>
        <w:tc>
          <w:tcPr>
            <w:tcW w:w="108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9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POS155M</w:t>
            </w:r>
          </w:p>
        </w:tc>
        <w:tc>
          <w:tcPr>
            <w:tcW w:w="19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PacketoverSDH接口（155M）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9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POS2.5G</w:t>
            </w:r>
          </w:p>
        </w:tc>
        <w:tc>
          <w:tcPr>
            <w:tcW w:w="19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PacketoverSDH接口（2.5G）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9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POS10G</w:t>
            </w:r>
          </w:p>
        </w:tc>
        <w:tc>
          <w:tcPr>
            <w:tcW w:w="19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PacketoverSDH接口（10G）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19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GELAN</w:t>
            </w:r>
          </w:p>
        </w:tc>
        <w:tc>
          <w:tcPr>
            <w:tcW w:w="19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服务器千兆网络端口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19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10GELAN</w:t>
            </w:r>
          </w:p>
        </w:tc>
        <w:tc>
          <w:tcPr>
            <w:tcW w:w="19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服务器万兆网络端口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19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HBA</w:t>
            </w:r>
          </w:p>
        </w:tc>
        <w:tc>
          <w:tcPr>
            <w:tcW w:w="19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服务器光存储卡端口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19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SCSI</w:t>
            </w:r>
          </w:p>
        </w:tc>
        <w:tc>
          <w:tcPr>
            <w:tcW w:w="19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磁盘阵列SCSI接口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19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FC</w:t>
            </w:r>
          </w:p>
        </w:tc>
        <w:tc>
          <w:tcPr>
            <w:tcW w:w="19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磁盘阵列光纤接口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17</w:t>
            </w:r>
          </w:p>
        </w:tc>
        <w:tc>
          <w:tcPr>
            <w:tcW w:w="19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SAS</w:t>
            </w:r>
          </w:p>
        </w:tc>
        <w:tc>
          <w:tcPr>
            <w:tcW w:w="19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磁盘阵列SAS接口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18</w:t>
            </w:r>
          </w:p>
        </w:tc>
        <w:tc>
          <w:tcPr>
            <w:tcW w:w="19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IPMI</w:t>
            </w:r>
          </w:p>
        </w:tc>
        <w:tc>
          <w:tcPr>
            <w:tcW w:w="19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服务器管理口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19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Console</w:t>
            </w:r>
          </w:p>
        </w:tc>
        <w:tc>
          <w:tcPr>
            <w:tcW w:w="19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网络设备console口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MGT</w:t>
            </w:r>
          </w:p>
        </w:tc>
        <w:tc>
          <w:tcPr>
            <w:tcW w:w="19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网络设备管理口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19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Ip-Trunk</w:t>
            </w:r>
          </w:p>
        </w:tc>
        <w:tc>
          <w:tcPr>
            <w:tcW w:w="19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POS链路聚合逻辑接口（华为）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Eth-Trunk</w:t>
            </w:r>
          </w:p>
        </w:tc>
        <w:tc>
          <w:tcPr>
            <w:tcW w:w="19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以太链路聚合逻辑接口（华为）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21</w:t>
            </w:r>
          </w:p>
        </w:tc>
        <w:tc>
          <w:tcPr>
            <w:tcW w:w="19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Pos-Channel</w:t>
            </w:r>
          </w:p>
        </w:tc>
        <w:tc>
          <w:tcPr>
            <w:tcW w:w="19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POS链路聚合逻辑接口（思科）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22</w:t>
            </w:r>
          </w:p>
        </w:tc>
        <w:tc>
          <w:tcPr>
            <w:tcW w:w="19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Port-Channel</w:t>
            </w:r>
          </w:p>
        </w:tc>
        <w:tc>
          <w:tcPr>
            <w:tcW w:w="19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以太链路聚合逻辑接口（思科）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23</w:t>
            </w:r>
          </w:p>
        </w:tc>
        <w:tc>
          <w:tcPr>
            <w:tcW w:w="19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RAGG</w:t>
            </w:r>
          </w:p>
        </w:tc>
        <w:tc>
          <w:tcPr>
            <w:tcW w:w="19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三层链路聚合逻辑接口（H3C）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24</w:t>
            </w:r>
          </w:p>
        </w:tc>
        <w:tc>
          <w:tcPr>
            <w:tcW w:w="19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BAGG</w:t>
            </w:r>
          </w:p>
        </w:tc>
        <w:tc>
          <w:tcPr>
            <w:tcW w:w="19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2"/>
                <w:sz w:val="21"/>
                <w:szCs w:val="21"/>
                <w:lang w:eastAsia="zh-CN"/>
              </w:rPr>
              <w:t>以太链路聚合逻辑接口（H3C）</w:t>
            </w:r>
          </w:p>
        </w:tc>
      </w:tr>
    </w:tbl>
    <w:p>
      <w:pPr>
        <w:rPr>
          <w:rFonts w:ascii="Times New Roman" w:hAnsi="Times New Roman" w:cs="Times New Roman"/>
          <w:lang w:eastAsia="zh-CN"/>
        </w:rPr>
      </w:pPr>
    </w:p>
    <w:sectPr>
      <w:footerReference r:id="rId4" w:type="default"/>
      <w:pgSz w:w="11907" w:h="16840"/>
      <w:pgMar w:top="1320" w:right="1580" w:bottom="1380" w:left="1580" w:header="0" w:footer="1186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ËÎÌå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rPr>
        <w:sz w:val="20"/>
        <w:szCs w:val="20"/>
      </w:rPr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3725545</wp:posOffset>
              </wp:positionH>
              <wp:positionV relativeFrom="page">
                <wp:posOffset>9799955</wp:posOffset>
              </wp:positionV>
              <wp:extent cx="107950" cy="139700"/>
              <wp:effectExtent l="1270" t="0" r="0" b="444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9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04" w:lineRule="exact"/>
                            <w:ind w:left="40"/>
                            <w:rPr>
                              <w:rFonts w:ascii="Times New Roman" w:hAnsi="Times New Roman" w:eastAsia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8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293.35pt;margin-top:771.65pt;height:11pt;width:8.5pt;mso-position-horizontal-relative:page;mso-position-vertical-relative:page;z-index:-251657216;mso-width-relative:page;mso-height-relative:page;" filled="f" stroked="f" coordsize="21600,21600" o:gfxdata="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8YOLu2gAAAA0BAAAPAAAAAAAAAAEAIAAAACIAAABkcnMvZG93bnJl&#10;di54bWxQSwECFAAUAAAACACHTuJA72iwmvsBAAADBAAADgAAAAAAAAABACAAAAApAQAAZHJzL2Uy&#10;b0RvYy54bWxQSwUGAAAAAAYABgBZAQAAl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04" w:lineRule="exact"/>
                      <w:ind w:left="40"/>
                      <w:rPr>
                        <w:rFonts w:ascii="Times New Roman" w:hAnsi="Times New Roman" w:eastAsia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hAnsi="Times New Roman" w:eastAsia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sz w:val="18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rPr>
        <w:sz w:val="20"/>
        <w:szCs w:val="20"/>
      </w:rPr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3698240</wp:posOffset>
              </wp:positionH>
              <wp:positionV relativeFrom="page">
                <wp:posOffset>9799955</wp:posOffset>
              </wp:positionV>
              <wp:extent cx="166370" cy="139700"/>
              <wp:effectExtent l="2540" t="0" r="2540" b="444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37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04" w:lineRule="exact"/>
                            <w:ind w:left="40"/>
                            <w:rPr>
                              <w:rFonts w:ascii="Times New Roman" w:hAnsi="Times New Roman" w:eastAsia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8"/>
                              <w:szCs w:val="18"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291.2pt;margin-top:771.65pt;height:11pt;width:13.1pt;mso-position-horizontal-relative:page;mso-position-vertical-relative:page;z-index:-251656192;mso-width-relative:page;mso-height-relative:page;" filled="f" stroked="f" coordsize="21600,21600" o:gfxdata="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qARPn2wAAAA0BAAAPAAAAAAAAAAEAIAAAACIAAABkcnMvZG93bnJl&#10;di54bWxQSwECFAAUAAAACACHTuJAO/cRPPoBAAADBAAADgAAAAAAAAABACAAAAAqAQAAZHJzL2Uy&#10;b0RvYy54bWxQSwUGAAAAAAYABgBZAQAAl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04" w:lineRule="exact"/>
                      <w:ind w:left="40"/>
                      <w:rPr>
                        <w:rFonts w:ascii="Times New Roman" w:hAnsi="Times New Roman" w:eastAsia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hAnsi="Times New Roman" w:eastAsia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sz w:val="18"/>
                        <w:szCs w:val="18"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F6A42C"/>
    <w:multiLevelType w:val="singleLevel"/>
    <w:tmpl w:val="98F6A42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9F4E71A"/>
    <w:multiLevelType w:val="multilevel"/>
    <w:tmpl w:val="99F4E71A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651CCD"/>
    <w:multiLevelType w:val="multilevel"/>
    <w:tmpl w:val="31651CCD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451CC27B"/>
    <w:multiLevelType w:val="singleLevel"/>
    <w:tmpl w:val="451CC27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1982C0D"/>
    <w:multiLevelType w:val="multilevel"/>
    <w:tmpl w:val="71982C0D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kang [2]">
    <w15:presenceInfo w15:providerId="WPS Office" w15:userId="6880588485"/>
  </w15:person>
  <w15:person w15:author="naruto">
    <w15:presenceInfo w15:providerId="None" w15:userId="naruto"/>
  </w15:person>
  <w15:person w15:author="1005430756@qq.com">
    <w15:presenceInfo w15:providerId="Windows Live" w15:userId="30680719c04a916b"/>
  </w15:person>
  <w15:person w15:author="kang">
    <w15:presenceInfo w15:providerId="None" w15:userId="k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HorizontalSpacing w:val="110"/>
  <w:noPunctuationKerning w:val="1"/>
  <w:characterSpacingControl w:val="doNotCompress"/>
  <w:compat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M2M2FkOWJmMGU4OWQ2ZWYwNTg0M2NjNzNhMWMyYzEifQ=="/>
  </w:docVars>
  <w:rsids>
    <w:rsidRoot w:val="00EF6740"/>
    <w:rsid w:val="00007061"/>
    <w:rsid w:val="00022996"/>
    <w:rsid w:val="00066445"/>
    <w:rsid w:val="00074660"/>
    <w:rsid w:val="0008792B"/>
    <w:rsid w:val="000A2CA1"/>
    <w:rsid w:val="000B24F6"/>
    <w:rsid w:val="000B5114"/>
    <w:rsid w:val="000F374A"/>
    <w:rsid w:val="00151E47"/>
    <w:rsid w:val="001542E3"/>
    <w:rsid w:val="00174F27"/>
    <w:rsid w:val="001A4203"/>
    <w:rsid w:val="001F386F"/>
    <w:rsid w:val="001F559C"/>
    <w:rsid w:val="00226B6E"/>
    <w:rsid w:val="00271093"/>
    <w:rsid w:val="002811BC"/>
    <w:rsid w:val="002F0906"/>
    <w:rsid w:val="0032002D"/>
    <w:rsid w:val="00325E13"/>
    <w:rsid w:val="00332642"/>
    <w:rsid w:val="00343E5B"/>
    <w:rsid w:val="00377E0D"/>
    <w:rsid w:val="003841AB"/>
    <w:rsid w:val="003C261E"/>
    <w:rsid w:val="003E4A26"/>
    <w:rsid w:val="00406A73"/>
    <w:rsid w:val="0042499A"/>
    <w:rsid w:val="004736DD"/>
    <w:rsid w:val="00480C01"/>
    <w:rsid w:val="004921E9"/>
    <w:rsid w:val="004A3FA5"/>
    <w:rsid w:val="004A5C63"/>
    <w:rsid w:val="004E3D2C"/>
    <w:rsid w:val="00505B23"/>
    <w:rsid w:val="005100E6"/>
    <w:rsid w:val="00555BFC"/>
    <w:rsid w:val="00561C9B"/>
    <w:rsid w:val="00581981"/>
    <w:rsid w:val="00583596"/>
    <w:rsid w:val="00594AC0"/>
    <w:rsid w:val="005B3388"/>
    <w:rsid w:val="005C53E8"/>
    <w:rsid w:val="005D735C"/>
    <w:rsid w:val="00603E8C"/>
    <w:rsid w:val="00634A94"/>
    <w:rsid w:val="0063611A"/>
    <w:rsid w:val="00661127"/>
    <w:rsid w:val="00686486"/>
    <w:rsid w:val="00694B3F"/>
    <w:rsid w:val="006A336E"/>
    <w:rsid w:val="006D3F79"/>
    <w:rsid w:val="006E1BB3"/>
    <w:rsid w:val="006F6BA5"/>
    <w:rsid w:val="00770374"/>
    <w:rsid w:val="007D0D84"/>
    <w:rsid w:val="007F2462"/>
    <w:rsid w:val="007F5629"/>
    <w:rsid w:val="00845393"/>
    <w:rsid w:val="008805DD"/>
    <w:rsid w:val="008C7A24"/>
    <w:rsid w:val="008D2626"/>
    <w:rsid w:val="008D7387"/>
    <w:rsid w:val="0094481C"/>
    <w:rsid w:val="00950AD3"/>
    <w:rsid w:val="0095418B"/>
    <w:rsid w:val="009743A5"/>
    <w:rsid w:val="009B0AA0"/>
    <w:rsid w:val="009E70F5"/>
    <w:rsid w:val="00A13B82"/>
    <w:rsid w:val="00A265C9"/>
    <w:rsid w:val="00A26D3F"/>
    <w:rsid w:val="00A93D40"/>
    <w:rsid w:val="00AB561E"/>
    <w:rsid w:val="00B12093"/>
    <w:rsid w:val="00B93333"/>
    <w:rsid w:val="00BA2980"/>
    <w:rsid w:val="00BD047C"/>
    <w:rsid w:val="00BF4CDC"/>
    <w:rsid w:val="00C036F7"/>
    <w:rsid w:val="00C15991"/>
    <w:rsid w:val="00C96471"/>
    <w:rsid w:val="00D07445"/>
    <w:rsid w:val="00D362D6"/>
    <w:rsid w:val="00D41A7D"/>
    <w:rsid w:val="00D70148"/>
    <w:rsid w:val="00D752E0"/>
    <w:rsid w:val="00DC3F59"/>
    <w:rsid w:val="00E12FA4"/>
    <w:rsid w:val="00E5506F"/>
    <w:rsid w:val="00E73B36"/>
    <w:rsid w:val="00E90633"/>
    <w:rsid w:val="00E93658"/>
    <w:rsid w:val="00EA40E8"/>
    <w:rsid w:val="00EB4F25"/>
    <w:rsid w:val="00EF6740"/>
    <w:rsid w:val="00F130A8"/>
    <w:rsid w:val="00F31F1E"/>
    <w:rsid w:val="00F72159"/>
    <w:rsid w:val="00F866E5"/>
    <w:rsid w:val="00FA4F6C"/>
    <w:rsid w:val="00FB522D"/>
    <w:rsid w:val="00FC2EBB"/>
    <w:rsid w:val="00FC4B45"/>
    <w:rsid w:val="01213882"/>
    <w:rsid w:val="018A7679"/>
    <w:rsid w:val="02752414"/>
    <w:rsid w:val="028E13EB"/>
    <w:rsid w:val="029504F6"/>
    <w:rsid w:val="02B40E52"/>
    <w:rsid w:val="02BF1612"/>
    <w:rsid w:val="02C40969"/>
    <w:rsid w:val="02F66AEC"/>
    <w:rsid w:val="03300623"/>
    <w:rsid w:val="03824AAC"/>
    <w:rsid w:val="03F95AE0"/>
    <w:rsid w:val="04135483"/>
    <w:rsid w:val="042E253E"/>
    <w:rsid w:val="05E83A13"/>
    <w:rsid w:val="062A3D69"/>
    <w:rsid w:val="063858F6"/>
    <w:rsid w:val="069024A8"/>
    <w:rsid w:val="06C444BB"/>
    <w:rsid w:val="07131EBF"/>
    <w:rsid w:val="07950B26"/>
    <w:rsid w:val="07A969C7"/>
    <w:rsid w:val="07B85CEB"/>
    <w:rsid w:val="08254937"/>
    <w:rsid w:val="089D7D05"/>
    <w:rsid w:val="08AC4379"/>
    <w:rsid w:val="09187C60"/>
    <w:rsid w:val="092E2A26"/>
    <w:rsid w:val="098D5F59"/>
    <w:rsid w:val="0A645319"/>
    <w:rsid w:val="0AA84AD7"/>
    <w:rsid w:val="0C175FAD"/>
    <w:rsid w:val="0C544EF5"/>
    <w:rsid w:val="0CB14C7C"/>
    <w:rsid w:val="0CF54541"/>
    <w:rsid w:val="0D5A25F6"/>
    <w:rsid w:val="0D780CCE"/>
    <w:rsid w:val="0DD203DE"/>
    <w:rsid w:val="0DFE7425"/>
    <w:rsid w:val="0EFE3455"/>
    <w:rsid w:val="0F29724B"/>
    <w:rsid w:val="0F39623B"/>
    <w:rsid w:val="0F3A3B2B"/>
    <w:rsid w:val="0F603B2F"/>
    <w:rsid w:val="103A35ED"/>
    <w:rsid w:val="108C5045"/>
    <w:rsid w:val="10DB57FB"/>
    <w:rsid w:val="10EB7388"/>
    <w:rsid w:val="11405FA6"/>
    <w:rsid w:val="119D6F55"/>
    <w:rsid w:val="12977E48"/>
    <w:rsid w:val="12BC165D"/>
    <w:rsid w:val="135249F5"/>
    <w:rsid w:val="139318B7"/>
    <w:rsid w:val="13BA2040"/>
    <w:rsid w:val="13C8069B"/>
    <w:rsid w:val="13E840F4"/>
    <w:rsid w:val="15BA6327"/>
    <w:rsid w:val="164D2A23"/>
    <w:rsid w:val="16A24DCD"/>
    <w:rsid w:val="16A756DE"/>
    <w:rsid w:val="16B64783"/>
    <w:rsid w:val="16EE15E5"/>
    <w:rsid w:val="17173305"/>
    <w:rsid w:val="179C2316"/>
    <w:rsid w:val="187F1162"/>
    <w:rsid w:val="19E53E11"/>
    <w:rsid w:val="1B5E1503"/>
    <w:rsid w:val="1B612DA1"/>
    <w:rsid w:val="1BA91718"/>
    <w:rsid w:val="1C8224DB"/>
    <w:rsid w:val="1CFC7225"/>
    <w:rsid w:val="1DF42051"/>
    <w:rsid w:val="1DFA55C3"/>
    <w:rsid w:val="1E1B36DB"/>
    <w:rsid w:val="1E805C34"/>
    <w:rsid w:val="1E967206"/>
    <w:rsid w:val="1F054452"/>
    <w:rsid w:val="1F72078C"/>
    <w:rsid w:val="20CB3B24"/>
    <w:rsid w:val="20F93163"/>
    <w:rsid w:val="21250F9B"/>
    <w:rsid w:val="213A01DA"/>
    <w:rsid w:val="21663416"/>
    <w:rsid w:val="218E0668"/>
    <w:rsid w:val="22192D08"/>
    <w:rsid w:val="24793BCC"/>
    <w:rsid w:val="261A0357"/>
    <w:rsid w:val="26B30D08"/>
    <w:rsid w:val="26D62D96"/>
    <w:rsid w:val="27573607"/>
    <w:rsid w:val="27A6670B"/>
    <w:rsid w:val="27DC212D"/>
    <w:rsid w:val="2ABA36EB"/>
    <w:rsid w:val="2AEB08D9"/>
    <w:rsid w:val="2B3B3DC5"/>
    <w:rsid w:val="2BD61589"/>
    <w:rsid w:val="2CAD05A4"/>
    <w:rsid w:val="2D84264E"/>
    <w:rsid w:val="2DB94CBF"/>
    <w:rsid w:val="2DBC6FC6"/>
    <w:rsid w:val="2DC31699"/>
    <w:rsid w:val="2DCD42C6"/>
    <w:rsid w:val="2E5760EB"/>
    <w:rsid w:val="2E5A3DAC"/>
    <w:rsid w:val="2F9432ED"/>
    <w:rsid w:val="2FD1009E"/>
    <w:rsid w:val="308C0468"/>
    <w:rsid w:val="3118453F"/>
    <w:rsid w:val="32E66BF8"/>
    <w:rsid w:val="33CF31FF"/>
    <w:rsid w:val="340B78F6"/>
    <w:rsid w:val="341D5002"/>
    <w:rsid w:val="34847DD4"/>
    <w:rsid w:val="3518051D"/>
    <w:rsid w:val="35300E77"/>
    <w:rsid w:val="36805995"/>
    <w:rsid w:val="36E2757E"/>
    <w:rsid w:val="373F7FE3"/>
    <w:rsid w:val="37FA151D"/>
    <w:rsid w:val="381256F7"/>
    <w:rsid w:val="38233460"/>
    <w:rsid w:val="3828567C"/>
    <w:rsid w:val="387C7014"/>
    <w:rsid w:val="38A74A3A"/>
    <w:rsid w:val="38AA5930"/>
    <w:rsid w:val="3A0B4AF4"/>
    <w:rsid w:val="3A0D43C8"/>
    <w:rsid w:val="3A137505"/>
    <w:rsid w:val="3A5759A2"/>
    <w:rsid w:val="3A8F76D3"/>
    <w:rsid w:val="3B7010B2"/>
    <w:rsid w:val="3B7B35B3"/>
    <w:rsid w:val="3BA26FAD"/>
    <w:rsid w:val="3CCE1D1C"/>
    <w:rsid w:val="3DEE081B"/>
    <w:rsid w:val="3ECF5144"/>
    <w:rsid w:val="40081B58"/>
    <w:rsid w:val="400E2DAD"/>
    <w:rsid w:val="40CB28E7"/>
    <w:rsid w:val="41173D7E"/>
    <w:rsid w:val="424004A9"/>
    <w:rsid w:val="42D15AE0"/>
    <w:rsid w:val="438C45B0"/>
    <w:rsid w:val="442526D9"/>
    <w:rsid w:val="45861C8E"/>
    <w:rsid w:val="45DB0D22"/>
    <w:rsid w:val="469F42FF"/>
    <w:rsid w:val="46D32AB6"/>
    <w:rsid w:val="47653339"/>
    <w:rsid w:val="47975C19"/>
    <w:rsid w:val="47E349BA"/>
    <w:rsid w:val="483C2692"/>
    <w:rsid w:val="48DB7B93"/>
    <w:rsid w:val="48E21116"/>
    <w:rsid w:val="48EB5005"/>
    <w:rsid w:val="48EF0AB3"/>
    <w:rsid w:val="49F66C27"/>
    <w:rsid w:val="4A166DCA"/>
    <w:rsid w:val="4AFC16AB"/>
    <w:rsid w:val="4BE65D9E"/>
    <w:rsid w:val="4C0513A3"/>
    <w:rsid w:val="4CB6269D"/>
    <w:rsid w:val="4D407675"/>
    <w:rsid w:val="4D4E0B28"/>
    <w:rsid w:val="4E916F1E"/>
    <w:rsid w:val="4FE9454B"/>
    <w:rsid w:val="500100D3"/>
    <w:rsid w:val="50602228"/>
    <w:rsid w:val="5087084C"/>
    <w:rsid w:val="50952FB2"/>
    <w:rsid w:val="50A54D1C"/>
    <w:rsid w:val="50DE6A41"/>
    <w:rsid w:val="516724D1"/>
    <w:rsid w:val="51B80C66"/>
    <w:rsid w:val="51E952C3"/>
    <w:rsid w:val="549F610D"/>
    <w:rsid w:val="55073E61"/>
    <w:rsid w:val="554747DA"/>
    <w:rsid w:val="56D66537"/>
    <w:rsid w:val="57006976"/>
    <w:rsid w:val="58670CF0"/>
    <w:rsid w:val="586C522D"/>
    <w:rsid w:val="58ED4D86"/>
    <w:rsid w:val="5934151A"/>
    <w:rsid w:val="595079D6"/>
    <w:rsid w:val="599773A3"/>
    <w:rsid w:val="599B3907"/>
    <w:rsid w:val="5A7B019D"/>
    <w:rsid w:val="5A906B95"/>
    <w:rsid w:val="5ACF7F4C"/>
    <w:rsid w:val="5B835E40"/>
    <w:rsid w:val="5BDC19F5"/>
    <w:rsid w:val="5C4F0418"/>
    <w:rsid w:val="5C813745"/>
    <w:rsid w:val="5CFA1251"/>
    <w:rsid w:val="5D804D2D"/>
    <w:rsid w:val="5E1216FE"/>
    <w:rsid w:val="5E1611EE"/>
    <w:rsid w:val="5E1B698B"/>
    <w:rsid w:val="5E8425FB"/>
    <w:rsid w:val="5E86392F"/>
    <w:rsid w:val="5E9465B6"/>
    <w:rsid w:val="5E9A5FA3"/>
    <w:rsid w:val="5EF8758E"/>
    <w:rsid w:val="5EFB3246"/>
    <w:rsid w:val="5F1D035A"/>
    <w:rsid w:val="5FC100C3"/>
    <w:rsid w:val="613D1187"/>
    <w:rsid w:val="618A33FC"/>
    <w:rsid w:val="61B619DC"/>
    <w:rsid w:val="61EE7651"/>
    <w:rsid w:val="61F264B0"/>
    <w:rsid w:val="621308A5"/>
    <w:rsid w:val="649E018F"/>
    <w:rsid w:val="64C31738"/>
    <w:rsid w:val="654948A6"/>
    <w:rsid w:val="65EC0A86"/>
    <w:rsid w:val="672A19D5"/>
    <w:rsid w:val="688B2ADB"/>
    <w:rsid w:val="68F56360"/>
    <w:rsid w:val="699456BD"/>
    <w:rsid w:val="6A174097"/>
    <w:rsid w:val="6A5F5621"/>
    <w:rsid w:val="6A960466"/>
    <w:rsid w:val="6B0D3978"/>
    <w:rsid w:val="6B0E2B44"/>
    <w:rsid w:val="6B8519BD"/>
    <w:rsid w:val="6BE04280"/>
    <w:rsid w:val="6BEF30AE"/>
    <w:rsid w:val="6D262AD0"/>
    <w:rsid w:val="6D4D0A0A"/>
    <w:rsid w:val="6E027099"/>
    <w:rsid w:val="6E184B0E"/>
    <w:rsid w:val="6FB70900"/>
    <w:rsid w:val="6FC86FC8"/>
    <w:rsid w:val="6FEC4201"/>
    <w:rsid w:val="72200435"/>
    <w:rsid w:val="72C25048"/>
    <w:rsid w:val="734750AB"/>
    <w:rsid w:val="73AC280B"/>
    <w:rsid w:val="73F751C6"/>
    <w:rsid w:val="74E40417"/>
    <w:rsid w:val="74E76FE8"/>
    <w:rsid w:val="751C3136"/>
    <w:rsid w:val="75506969"/>
    <w:rsid w:val="7662101C"/>
    <w:rsid w:val="7AF1296F"/>
    <w:rsid w:val="7B114DBF"/>
    <w:rsid w:val="7B192954"/>
    <w:rsid w:val="7B6B4CD9"/>
    <w:rsid w:val="7BA479E1"/>
    <w:rsid w:val="7BA53683"/>
    <w:rsid w:val="7C02295A"/>
    <w:rsid w:val="7C55445F"/>
    <w:rsid w:val="7C596A1E"/>
    <w:rsid w:val="7CA1085B"/>
    <w:rsid w:val="7DA7113D"/>
    <w:rsid w:val="7DAA5DED"/>
    <w:rsid w:val="7DB639FC"/>
    <w:rsid w:val="7DBD122E"/>
    <w:rsid w:val="7E281600"/>
    <w:rsid w:val="7E5942A3"/>
    <w:rsid w:val="7F3B68AE"/>
    <w:rsid w:val="7FE74340"/>
    <w:rsid w:val="7FEC7BA9"/>
    <w:rsid w:val="7FFA22C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outlineLvl w:val="0"/>
    </w:pPr>
    <w:rPr>
      <w:rFonts w:ascii="宋体" w:hAnsi="宋体" w:eastAsia="宋体"/>
      <w:sz w:val="32"/>
      <w:szCs w:val="32"/>
    </w:rPr>
  </w:style>
  <w:style w:type="paragraph" w:styleId="3">
    <w:name w:val="heading 2"/>
    <w:basedOn w:val="1"/>
    <w:next w:val="1"/>
    <w:link w:val="30"/>
    <w:qFormat/>
    <w:uiPriority w:val="1"/>
    <w:pPr>
      <w:outlineLvl w:val="1"/>
    </w:pPr>
    <w:rPr>
      <w:rFonts w:ascii="Times New Roman" w:hAnsi="Times New Roman" w:eastAsia="Times New Roman"/>
      <w:b/>
      <w:bCs/>
      <w:sz w:val="30"/>
      <w:szCs w:val="30"/>
    </w:rPr>
  </w:style>
  <w:style w:type="paragraph" w:styleId="4">
    <w:name w:val="heading 3"/>
    <w:basedOn w:val="3"/>
    <w:next w:val="1"/>
    <w:qFormat/>
    <w:uiPriority w:val="1"/>
    <w:pPr>
      <w:ind w:left="192"/>
      <w:outlineLvl w:val="2"/>
    </w:pPr>
    <w:rPr>
      <w:rFonts w:ascii="宋体" w:hAnsi="宋体" w:eastAsia="宋体"/>
      <w:sz w:val="28"/>
      <w:szCs w:val="28"/>
    </w:rPr>
  </w:style>
  <w:style w:type="paragraph" w:styleId="5">
    <w:name w:val="heading 4"/>
    <w:basedOn w:val="1"/>
    <w:next w:val="1"/>
    <w:qFormat/>
    <w:uiPriority w:val="1"/>
    <w:pPr>
      <w:spacing w:before="96"/>
      <w:ind w:left="540"/>
      <w:outlineLvl w:val="3"/>
    </w:pPr>
    <w:rPr>
      <w:rFonts w:ascii="Times New Roman" w:hAnsi="Times New Roman" w:eastAsia="Times New Roman"/>
      <w:sz w:val="24"/>
      <w:szCs w:val="24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annotation text"/>
    <w:basedOn w:val="1"/>
    <w:semiHidden/>
    <w:unhideWhenUsed/>
    <w:qFormat/>
    <w:uiPriority w:val="99"/>
  </w:style>
  <w:style w:type="paragraph" w:styleId="9">
    <w:name w:val="Body Text"/>
    <w:basedOn w:val="1"/>
    <w:qFormat/>
    <w:uiPriority w:val="1"/>
    <w:pPr>
      <w:ind w:left="120"/>
    </w:pPr>
    <w:rPr>
      <w:rFonts w:ascii="宋体" w:hAnsi="宋体" w:eastAsia="宋体"/>
      <w:sz w:val="21"/>
      <w:szCs w:val="21"/>
    </w:rPr>
  </w:style>
  <w:style w:type="paragraph" w:styleId="10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</w:pPr>
    <w:rPr>
      <w:lang w:eastAsia="zh-CN"/>
    </w:rPr>
  </w:style>
  <w:style w:type="paragraph" w:styleId="11">
    <w:name w:val="Balloon Text"/>
    <w:basedOn w:val="1"/>
    <w:link w:val="28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widowControl/>
      <w:spacing w:after="100" w:line="276" w:lineRule="auto"/>
    </w:pPr>
    <w:rPr>
      <w:lang w:eastAsia="zh-CN"/>
    </w:r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</w:pPr>
    <w:rPr>
      <w:lang w:eastAsia="zh-CN"/>
    </w:rPr>
  </w:style>
  <w:style w:type="paragraph" w:styleId="16">
    <w:name w:val="Title"/>
    <w:basedOn w:val="1"/>
    <w:next w:val="1"/>
    <w:link w:val="2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8">
    <w:name w:val="Table Grid"/>
    <w:basedOn w:val="17"/>
    <w:qFormat/>
    <w:uiPriority w:val="59"/>
    <w:rPr>
      <w:kern w:val="2"/>
      <w:sz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Hyperlink"/>
    <w:basedOn w:val="1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2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2">
    <w:name w:val="List Paragraph"/>
    <w:basedOn w:val="1"/>
    <w:qFormat/>
    <w:uiPriority w:val="1"/>
  </w:style>
  <w:style w:type="paragraph" w:customStyle="1" w:styleId="23">
    <w:name w:val="Table Paragraph"/>
    <w:basedOn w:val="1"/>
    <w:qFormat/>
    <w:uiPriority w:val="1"/>
  </w:style>
  <w:style w:type="character" w:customStyle="1" w:styleId="24">
    <w:name w:val="页眉 字符"/>
    <w:basedOn w:val="19"/>
    <w:link w:val="13"/>
    <w:qFormat/>
    <w:uiPriority w:val="99"/>
    <w:rPr>
      <w:sz w:val="18"/>
      <w:szCs w:val="18"/>
    </w:rPr>
  </w:style>
  <w:style w:type="character" w:customStyle="1" w:styleId="25">
    <w:name w:val="页脚 字符"/>
    <w:basedOn w:val="19"/>
    <w:link w:val="12"/>
    <w:qFormat/>
    <w:uiPriority w:val="99"/>
    <w:rPr>
      <w:sz w:val="18"/>
      <w:szCs w:val="18"/>
    </w:rPr>
  </w:style>
  <w:style w:type="character" w:customStyle="1" w:styleId="26">
    <w:name w:val="标题 字符"/>
    <w:basedOn w:val="19"/>
    <w:link w:val="1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7">
    <w:name w:val="TOC 标题1"/>
    <w:basedOn w:val="2"/>
    <w:next w:val="1"/>
    <w:semiHidden/>
    <w:unhideWhenUsed/>
    <w:qFormat/>
    <w:uiPriority w:val="39"/>
    <w:pPr>
      <w:keepNext/>
      <w:keepLines/>
      <w:widowControl/>
      <w:spacing w:before="480" w:line="276" w:lineRule="auto"/>
      <w:outlineLvl w:val="9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eastAsia="zh-CN"/>
    </w:rPr>
  </w:style>
  <w:style w:type="character" w:customStyle="1" w:styleId="28">
    <w:name w:val="批注框文本 字符"/>
    <w:basedOn w:val="19"/>
    <w:link w:val="11"/>
    <w:semiHidden/>
    <w:qFormat/>
    <w:uiPriority w:val="99"/>
    <w:rPr>
      <w:sz w:val="18"/>
      <w:szCs w:val="18"/>
    </w:rPr>
  </w:style>
  <w:style w:type="character" w:customStyle="1" w:styleId="29">
    <w:name w:val="文档结构图 字符"/>
    <w:basedOn w:val="19"/>
    <w:link w:val="7"/>
    <w:semiHidden/>
    <w:qFormat/>
    <w:uiPriority w:val="99"/>
    <w:rPr>
      <w:rFonts w:ascii="宋体" w:eastAsia="宋体"/>
      <w:sz w:val="18"/>
      <w:szCs w:val="18"/>
    </w:rPr>
  </w:style>
  <w:style w:type="character" w:customStyle="1" w:styleId="30">
    <w:name w:val="标题 2 字符"/>
    <w:basedOn w:val="19"/>
    <w:link w:val="3"/>
    <w:qFormat/>
    <w:locked/>
    <w:uiPriority w:val="9"/>
    <w:rPr>
      <w:rFonts w:ascii="Times New Roman" w:hAnsi="Times New Roman" w:eastAsia="Times New Roman"/>
      <w:b/>
      <w:bCs/>
      <w:sz w:val="30"/>
      <w:szCs w:val="30"/>
    </w:rPr>
  </w:style>
  <w:style w:type="character" w:customStyle="1" w:styleId="31">
    <w:name w:val="font31"/>
    <w:basedOn w:val="19"/>
    <w:qFormat/>
    <w:uiPriority w:val="0"/>
    <w:rPr>
      <w:rFonts w:hint="eastAsia"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32">
    <w:name w:val="font41"/>
    <w:basedOn w:val="19"/>
    <w:qFormat/>
    <w:uiPriority w:val="0"/>
    <w:rPr>
      <w:rFonts w:hint="eastAsia" w:ascii="微软雅黑" w:hAnsi="微软雅黑" w:eastAsia="微软雅黑" w:cs="微软雅黑"/>
      <w:color w:val="FF0000"/>
      <w:sz w:val="24"/>
      <w:szCs w:val="24"/>
      <w:u w:val="none"/>
    </w:rPr>
  </w:style>
  <w:style w:type="paragraph" w:customStyle="1" w:styleId="33">
    <w:name w:val="Revision"/>
    <w:hidden/>
    <w:semiHidden/>
    <w:qFormat/>
    <w:uiPriority w:val="99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customXml" Target="../customXml/item4.xml"/><Relationship Id="rId3" Type="http://schemas.openxmlformats.org/officeDocument/2006/relationships/footer" Target="footer1.xml"/><Relationship Id="rId7" Type="http://schemas.openxmlformats.org/officeDocument/2006/relationships/customXml" Target="../customXml/item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6" Type="http://schemas.openxmlformats.org/officeDocument/2006/relationships/image" Target="media/image1.png"/><Relationship Id="rId11" Type="http://schemas.microsoft.com/office/2011/relationships/people" Target="people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10" Type="http://schemas.openxmlformats.org/officeDocument/2006/relationships/fontTable" Target="fontTable.xml"/><Relationship Id="rId9" Type="http://schemas.openxmlformats.org/officeDocument/2006/relationships/customXml" Target="../customXml/item2.xml"/><Relationship Id="rId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3CC23BF0921C4140B0A8505E505B68E1" ma:contentTypeVersion="12" ma:contentTypeDescription="新建文档。" ma:contentTypeScope="" ma:versionID="e2673aeaf5348663bed8f6de30da5301">
  <xsd:schema xmlns:xsd="http://www.w3.org/2001/XMLSchema" xmlns:xs="http://www.w3.org/2001/XMLSchema" xmlns:p="http://schemas.microsoft.com/office/2006/metadata/properties" xmlns:ns2="a9fce7f6-b2fa-4abf-bccc-9105804b1a8f" xmlns:ns3="a6598b5a-f053-4765-b33b-4570b164eeea" targetNamespace="http://schemas.microsoft.com/office/2006/metadata/properties" ma:root="true" ma:fieldsID="ddc1d3a0bcfe8590fe82247dcacd3086" ns2:_="" ns3:_="">
    <xsd:import namespace="a9fce7f6-b2fa-4abf-bccc-9105804b1a8f"/>
    <xsd:import namespace="a6598b5a-f053-4765-b33b-4570b164ee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ce7f6-b2fa-4abf-bccc-9105804b1a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图像标记" ma:readOnly="false" ma:fieldId="{5cf76f15-5ced-4ddc-b409-7134ff3c332f}" ma:taxonomyMulti="true" ma:sspId="1d2c1511-c7af-473e-98ca-5d08e202f9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98b5a-f053-4765-b33b-4570b164eee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d73e05b-db3d-4584-b6ee-fbcfeff1550a}" ma:internalName="TaxCatchAll" ma:showField="CatchAllData" ma:web="a6598b5a-f053-4765-b33b-4570b164ee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F7928F-12BB-463C-AA4D-FD7DFC23A1AD}">
  <ds:schemaRefs/>
</ds:datastoreItem>
</file>

<file path=customXml/itemProps3.xml><?xml version="1.0" encoding="utf-8"?>
<ds:datastoreItem xmlns:ds="http://schemas.openxmlformats.org/officeDocument/2006/customXml" ds:itemID="{7A55B7BB-D2C7-4C42-B28C-C89A6CDBA1C9}"/>
</file>

<file path=customXml/itemProps4.xml><?xml version="1.0" encoding="utf-8"?>
<ds:datastoreItem xmlns:ds="http://schemas.openxmlformats.org/officeDocument/2006/customXml" ds:itemID="{73C50DA8-5091-4CA2-81A1-F5B554786B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19</Pages>
  <Words>7617</Words>
  <Characters>12084</Characters>
  <Lines>103</Lines>
  <Paragraphs>29</Paragraphs>
  <TotalTime>5</TotalTime>
  <ScaleCrop>false</ScaleCrop>
  <LinksUpToDate>false</LinksUpToDate>
  <CharactersWithSpaces>12278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2016-12-29T04:57:00Z</dcterms:created>
  <dc:creator>pei</dc:creator>
  <cp:lastModifiedBy>kang</cp:lastModifiedBy>
  <dcterms:modified xsi:type="dcterms:W3CDTF">2022-12-01T06:45:05Z</dcterms:modified>
  <dc:title>设备命名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2014-06-13T00:00:00Z</vt:filetime>
  </property>
  <property fmtid="{D5CDD505-2E9C-101B-9397-08002B2CF9AE}" pid="3" name="LastSaved">
    <vt:filetime>2015-07-16T00:00:00Z</vt:filetime>
  </property>
  <property fmtid="{D5CDD505-2E9C-101B-9397-08002B2CF9AE}" pid="4" name="KSOProductBuildVer">
    <vt:lpwstr>2052-11.1.0.12763</vt:lpwstr>
  </property>
  <property fmtid="{D5CDD505-2E9C-101B-9397-08002B2CF9AE}" pid="5" name="ICV">
    <vt:lpwstr>D30B093B839649E08F0280236DBA7D3C</vt:lpwstr>
  </property>
</Properties>
</file>